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73F8C" w14:textId="74794766" w:rsidR="00D87739" w:rsidRDefault="004C570D">
      <w:pPr>
        <w:rPr>
          <w:rStyle w:val="m7eme"/>
        </w:rPr>
      </w:pPr>
      <w:r>
        <w:rPr>
          <w:rStyle w:val="m7eme"/>
        </w:rPr>
        <w:t>Abstract: Please provide a brief summary of your app - what it is, what it can do, and how it was built (max. 250 words).</w:t>
      </w:r>
    </w:p>
    <w:p w14:paraId="6BB501F9" w14:textId="2B5464EF" w:rsidR="004C570D" w:rsidRDefault="00FF43A9">
      <w:pPr>
        <w:rPr>
          <w:rStyle w:val="m7eme"/>
        </w:rPr>
      </w:pPr>
      <w:proofErr w:type="spellStart"/>
      <w:r>
        <w:rPr>
          <w:rStyle w:val="m7eme"/>
        </w:rPr>
        <w:t>ShinyConf</w:t>
      </w:r>
      <w:proofErr w:type="spellEnd"/>
      <w:r>
        <w:rPr>
          <w:rStyle w:val="m7eme"/>
        </w:rPr>
        <w:t xml:space="preserve"> 2023</w:t>
      </w:r>
    </w:p>
    <w:p w14:paraId="5FB0E27D" w14:textId="07D5DAC2" w:rsidR="00FF43A9" w:rsidRDefault="00000000">
      <w:pPr>
        <w:rPr>
          <w:rStyle w:val="m7eme"/>
        </w:rPr>
      </w:pPr>
      <w:hyperlink r:id="rId5" w:history="1">
        <w:r w:rsidR="00FF43A9" w:rsidRPr="009552DD">
          <w:rPr>
            <w:rStyle w:val="Hyperlink"/>
          </w:rPr>
          <w:t>https://docs.google.com/forms/d/e/1FAIpQLScm8kOG3z8rWwO3J4zu7k1qI0-md-4yzyyyhc4ykYs0EV43ag/viewform</w:t>
        </w:r>
      </w:hyperlink>
    </w:p>
    <w:p w14:paraId="544E4ABE" w14:textId="7352EB5D" w:rsidR="00FF43A9" w:rsidRDefault="00AC0C1C">
      <w:pPr>
        <w:rPr>
          <w:b/>
          <w:bCs/>
        </w:rPr>
      </w:pPr>
      <w:r>
        <w:rPr>
          <w:b/>
          <w:bCs/>
        </w:rPr>
        <w:t xml:space="preserve">all-virtual </w:t>
      </w:r>
      <w:proofErr w:type="spellStart"/>
      <w:r>
        <w:rPr>
          <w:b/>
          <w:bCs/>
        </w:rPr>
        <w:t>ShinyConf</w:t>
      </w:r>
      <w:proofErr w:type="spellEnd"/>
      <w:r>
        <w:rPr>
          <w:b/>
          <w:bCs/>
        </w:rPr>
        <w:t xml:space="preserve"> by </w:t>
      </w:r>
      <w:proofErr w:type="spellStart"/>
      <w:r>
        <w:rPr>
          <w:b/>
          <w:bCs/>
        </w:rPr>
        <w:t>Appsilon</w:t>
      </w:r>
      <w:proofErr w:type="spellEnd"/>
      <w:r>
        <w:rPr>
          <w:b/>
          <w:bCs/>
        </w:rPr>
        <w:t xml:space="preserve"> on March 15-17, 2023</w:t>
      </w:r>
    </w:p>
    <w:p w14:paraId="54D9B3B9" w14:textId="77777777" w:rsidR="00AC0C1C" w:rsidRDefault="00AC0C1C">
      <w:pPr>
        <w:pBdr>
          <w:bottom w:val="single" w:sz="6" w:space="1" w:color="auto"/>
        </w:pBdr>
        <w:rPr>
          <w:rStyle w:val="adtyne"/>
        </w:rPr>
      </w:pPr>
      <w:r>
        <w:rPr>
          <w:rStyle w:val="adtyne"/>
        </w:rPr>
        <w:t>Shiny App Showcase (5-10 minutes, pre-recorded walkthrough)</w:t>
      </w:r>
    </w:p>
    <w:p w14:paraId="4257C0AC" w14:textId="77777777" w:rsidR="00AC0C1C" w:rsidRDefault="00AC0C1C">
      <w:pPr>
        <w:rPr>
          <w:rStyle w:val="adtyne"/>
        </w:rPr>
      </w:pPr>
    </w:p>
    <w:p w14:paraId="7CF436FB" w14:textId="7F4A73BD" w:rsidR="00585221" w:rsidRDefault="00585221" w:rsidP="00585221">
      <w:pPr>
        <w:rPr>
          <w:ins w:id="0" w:author="Reynolds, Jesse" w:date="2022-12-20T11:35:00Z"/>
          <w:rStyle w:val="m7eme"/>
        </w:rPr>
      </w:pPr>
      <w:r>
        <w:rPr>
          <w:rStyle w:val="m7eme"/>
        </w:rPr>
        <w:t xml:space="preserve">Since 2021, </w:t>
      </w:r>
      <w:del w:id="1" w:author="Maciejewski, Kaitlin" w:date="2022-12-22T09:17:00Z">
        <w:r w:rsidDel="00BB16E8">
          <w:rPr>
            <w:rStyle w:val="m7eme"/>
          </w:rPr>
          <w:delText xml:space="preserve">the Food and Drug Administration </w:delText>
        </w:r>
      </w:del>
      <w:ins w:id="2" w:author="Maciejewski, Kaitlin" w:date="2022-12-22T09:17:00Z">
        <w:r w:rsidR="00BB16E8">
          <w:rPr>
            <w:rStyle w:val="m7eme"/>
          </w:rPr>
          <w:t xml:space="preserve">the </w:t>
        </w:r>
      </w:ins>
      <w:del w:id="3" w:author="Maciejewski, Kaitlin" w:date="2022-12-22T09:17:00Z">
        <w:r w:rsidDel="00BB16E8">
          <w:rPr>
            <w:rStyle w:val="m7eme"/>
          </w:rPr>
          <w:delText>(</w:delText>
        </w:r>
      </w:del>
      <w:r>
        <w:rPr>
          <w:rStyle w:val="m7eme"/>
        </w:rPr>
        <w:t>FDA</w:t>
      </w:r>
      <w:del w:id="4" w:author="Maciejewski, Kaitlin" w:date="2022-12-22T09:17:00Z">
        <w:r w:rsidDel="00BB16E8">
          <w:rPr>
            <w:rStyle w:val="m7eme"/>
          </w:rPr>
          <w:delText>)</w:delText>
        </w:r>
      </w:del>
      <w:ins w:id="5" w:author="Maciejewski, Kaitlin" w:date="2022-12-22T09:17:00Z">
        <w:r w:rsidR="00BB16E8">
          <w:rPr>
            <w:rStyle w:val="m7eme"/>
          </w:rPr>
          <w:t xml:space="preserve"> </w:t>
        </w:r>
      </w:ins>
      <w:del w:id="6" w:author="Maciejewski, Kaitlin" w:date="2022-12-22T09:17:00Z">
        <w:r w:rsidDel="00BB16E8">
          <w:rPr>
            <w:rStyle w:val="m7eme"/>
          </w:rPr>
          <w:delText xml:space="preserve"> </w:delText>
        </w:r>
      </w:del>
      <w:r>
        <w:rPr>
          <w:rStyle w:val="m7eme"/>
        </w:rPr>
        <w:t xml:space="preserve">and the </w:t>
      </w:r>
      <w:del w:id="7" w:author="Maciejewski, Kaitlin" w:date="2022-12-22T09:17:00Z">
        <w:r w:rsidDel="00BB16E8">
          <w:rPr>
            <w:rStyle w:val="m7eme"/>
          </w:rPr>
          <w:delText>National Institutes of Health (</w:delText>
        </w:r>
      </w:del>
      <w:r>
        <w:rPr>
          <w:rStyle w:val="m7eme"/>
        </w:rPr>
        <w:t>NIH</w:t>
      </w:r>
      <w:del w:id="8" w:author="Maciejewski, Kaitlin" w:date="2022-12-22T09:17:00Z">
        <w:r w:rsidDel="00BB16E8">
          <w:rPr>
            <w:rStyle w:val="m7eme"/>
          </w:rPr>
          <w:delText>)</w:delText>
        </w:r>
      </w:del>
      <w:r>
        <w:rPr>
          <w:rStyle w:val="m7eme"/>
        </w:rPr>
        <w:t xml:space="preserve"> have </w:t>
      </w:r>
      <w:del w:id="9" w:author="Maciejewski, Kaitlin" w:date="2022-12-22T09:18:00Z">
        <w:r w:rsidDel="00BB16E8">
          <w:rPr>
            <w:rStyle w:val="m7eme"/>
          </w:rPr>
          <w:delText>become more active with respect</w:delText>
        </w:r>
      </w:del>
      <w:ins w:id="10" w:author="Maciejewski, Kaitlin" w:date="2022-12-22T09:18:00Z">
        <w:r w:rsidR="00BB16E8">
          <w:rPr>
            <w:rStyle w:val="m7eme"/>
          </w:rPr>
          <w:t>increased citations and notifications</w:t>
        </w:r>
      </w:ins>
      <w:r>
        <w:rPr>
          <w:rStyle w:val="m7eme"/>
        </w:rPr>
        <w:t xml:space="preserve"> </w:t>
      </w:r>
      <w:del w:id="11" w:author="Maciejewski, Kaitlin" w:date="2022-12-22T09:18:00Z">
        <w:r w:rsidDel="00BB16E8">
          <w:rPr>
            <w:rStyle w:val="m7eme"/>
          </w:rPr>
          <w:delText xml:space="preserve">to institutions being cited and notified </w:delText>
        </w:r>
      </w:del>
      <w:r>
        <w:rPr>
          <w:rStyle w:val="m7eme"/>
        </w:rPr>
        <w:t>for non-compliance with</w:t>
      </w:r>
      <w:del w:id="12" w:author="Maciejewski, Kaitlin" w:date="2022-12-22T09:18:00Z">
        <w:r w:rsidDel="00BB16E8">
          <w:rPr>
            <w:rStyle w:val="m7eme"/>
          </w:rPr>
          <w:delText xml:space="preserve"> the</w:delText>
        </w:r>
      </w:del>
      <w:r>
        <w:rPr>
          <w:rStyle w:val="m7eme"/>
        </w:rPr>
        <w:t xml:space="preserve"> required</w:t>
      </w:r>
      <w:ins w:id="13" w:author="Maciejewski, Kaitlin" w:date="2022-12-22T09:18:00Z">
        <w:r w:rsidR="00BB16E8">
          <w:rPr>
            <w:rStyle w:val="m7eme"/>
          </w:rPr>
          <w:t xml:space="preserve"> results</w:t>
        </w:r>
      </w:ins>
      <w:r>
        <w:rPr>
          <w:rStyle w:val="m7eme"/>
        </w:rPr>
        <w:t xml:space="preserve"> reporting </w:t>
      </w:r>
      <w:del w:id="14" w:author="Maciejewski, Kaitlin" w:date="2022-12-22T09:18:00Z">
        <w:r w:rsidDel="00BB16E8">
          <w:rPr>
            <w:rStyle w:val="m7eme"/>
          </w:rPr>
          <w:delText xml:space="preserve">of results </w:delText>
        </w:r>
      </w:del>
      <w:r>
        <w:rPr>
          <w:rStyle w:val="m7eme"/>
        </w:rPr>
        <w:t>on ClinicalTrials.gov</w:t>
      </w:r>
      <w:del w:id="15" w:author="Kaitlin Maciejewski" w:date="2022-12-26T20:43:00Z">
        <w:r w:rsidDel="000654B8">
          <w:rPr>
            <w:rStyle w:val="m7eme"/>
          </w:rPr>
          <w:delText xml:space="preserve"> (STAT NEWS ARTICLES)</w:delText>
        </w:r>
      </w:del>
      <w:r>
        <w:rPr>
          <w:rStyle w:val="m7eme"/>
        </w:rPr>
        <w:t xml:space="preserve">. </w:t>
      </w:r>
      <w:ins w:id="16" w:author="Reynolds, Jesse" w:date="2022-12-20T11:35:00Z">
        <w:del w:id="17" w:author="Maciejewski, Kaitlin" w:date="2022-12-22T09:19:00Z">
          <w:r w:rsidDel="00BB16E8">
            <w:rPr>
              <w:rStyle w:val="m7eme"/>
            </w:rPr>
            <w:delText>However, there is still a lack of compliance in reporting.</w:delText>
          </w:r>
        </w:del>
        <w:r>
          <w:rPr>
            <w:rStyle w:val="m7eme"/>
          </w:rPr>
          <w:t xml:space="preserve"> </w:t>
        </w:r>
        <w:del w:id="18" w:author="Maciejewski, Kaitlin" w:date="2022-12-22T09:19:00Z">
          <w:r w:rsidDel="00BB16E8">
            <w:rPr>
              <w:rStyle w:val="m7eme"/>
            </w:rPr>
            <w:delText>M</w:delText>
          </w:r>
        </w:del>
      </w:ins>
      <w:ins w:id="19" w:author="Maciejewski, Kaitlin" w:date="2022-12-22T09:19:00Z">
        <w:r w:rsidR="00BB16E8">
          <w:rPr>
            <w:rStyle w:val="m7eme"/>
          </w:rPr>
          <w:t>M</w:t>
        </w:r>
      </w:ins>
      <w:ins w:id="20" w:author="Reynolds, Jesse" w:date="2022-12-20T11:35:00Z">
        <w:r>
          <w:rPr>
            <w:rStyle w:val="m7eme"/>
          </w:rPr>
          <w:t xml:space="preserve">any studies </w:t>
        </w:r>
        <w:del w:id="21" w:author="Maciejewski, Kaitlin" w:date="2022-12-22T09:19:00Z">
          <w:r w:rsidDel="00BB16E8">
            <w:rPr>
              <w:rStyle w:val="m7eme"/>
            </w:rPr>
            <w:delText>that require results reporting</w:delText>
          </w:r>
        </w:del>
      </w:ins>
      <w:ins w:id="22" w:author="Maciejewski, Kaitlin" w:date="2022-12-22T09:19:00Z">
        <w:r w:rsidR="00BB16E8">
          <w:rPr>
            <w:rStyle w:val="m7eme"/>
          </w:rPr>
          <w:t>still</w:t>
        </w:r>
      </w:ins>
      <w:ins w:id="23" w:author="Reynolds, Jesse" w:date="2022-12-20T11:35:00Z">
        <w:r>
          <w:rPr>
            <w:rStyle w:val="m7eme"/>
          </w:rPr>
          <w:t xml:space="preserve"> do not submit results to ClinicalTrials.gov</w:t>
        </w:r>
      </w:ins>
      <w:ins w:id="24" w:author="Maciejewski, Kaitlin" w:date="2022-12-22T09:20:00Z">
        <w:r w:rsidR="00BB16E8">
          <w:rPr>
            <w:rStyle w:val="m7eme"/>
          </w:rPr>
          <w:t>;</w:t>
        </w:r>
      </w:ins>
      <w:ins w:id="25" w:author="Reynolds, Jesse" w:date="2022-12-20T11:35:00Z">
        <w:r>
          <w:rPr>
            <w:rStyle w:val="m7eme"/>
          </w:rPr>
          <w:t xml:space="preserve"> </w:t>
        </w:r>
      </w:ins>
      <w:ins w:id="26" w:author="Maciejewski, Kaitlin" w:date="2022-12-22T09:20:00Z">
        <w:r w:rsidR="00BB16E8">
          <w:rPr>
            <w:rStyle w:val="m7eme"/>
          </w:rPr>
          <w:t>some</w:t>
        </w:r>
      </w:ins>
      <w:ins w:id="27" w:author="Reynolds, Jesse" w:date="2022-12-20T11:35:00Z">
        <w:del w:id="28" w:author="Maciejewski, Kaitlin" w:date="2022-12-22T09:20:00Z">
          <w:r w:rsidDel="00BB16E8">
            <w:rPr>
              <w:rStyle w:val="m7eme"/>
            </w:rPr>
            <w:delText>or</w:delText>
          </w:r>
        </w:del>
        <w:r>
          <w:rPr>
            <w:rStyle w:val="m7eme"/>
          </w:rPr>
          <w:t xml:space="preserve"> do not publish results </w:t>
        </w:r>
      </w:ins>
      <w:ins w:id="29" w:author="Maciejewski, Kaitlin" w:date="2022-12-22T09:20:00Z">
        <w:r w:rsidR="00BB16E8">
          <w:rPr>
            <w:rStyle w:val="m7eme"/>
          </w:rPr>
          <w:t>after</w:t>
        </w:r>
      </w:ins>
      <w:ins w:id="30" w:author="Reynolds, Jesse" w:date="2022-12-20T11:35:00Z">
        <w:del w:id="31" w:author="Maciejewski, Kaitlin" w:date="2022-12-22T09:20:00Z">
          <w:r w:rsidDel="00BB16E8">
            <w:rPr>
              <w:rStyle w:val="m7eme"/>
            </w:rPr>
            <w:delText>even</w:delText>
          </w:r>
        </w:del>
        <w:r>
          <w:rPr>
            <w:rStyle w:val="m7eme"/>
          </w:rPr>
          <w:t xml:space="preserve"> 3 years </w:t>
        </w:r>
        <w:del w:id="32" w:author="Maciejewski, Kaitlin" w:date="2022-12-22T09:20:00Z">
          <w:r w:rsidDel="00BB16E8">
            <w:rPr>
              <w:rStyle w:val="m7eme"/>
            </w:rPr>
            <w:delText>after</w:delText>
          </w:r>
        </w:del>
      </w:ins>
      <w:ins w:id="33" w:author="Maciejewski, Kaitlin" w:date="2022-12-22T09:20:00Z">
        <w:r w:rsidR="00BB16E8">
          <w:rPr>
            <w:rStyle w:val="m7eme"/>
          </w:rPr>
          <w:t>following</w:t>
        </w:r>
      </w:ins>
      <w:ins w:id="34" w:author="Reynolds, Jesse" w:date="2022-12-20T11:35:00Z">
        <w:r>
          <w:rPr>
            <w:rStyle w:val="m7eme"/>
          </w:rPr>
          <w:t xml:space="preserve"> study completion</w:t>
        </w:r>
      </w:ins>
      <w:ins w:id="35" w:author="Kaitlin Maciejewski" w:date="2022-12-26T20:43:00Z">
        <w:r w:rsidR="000654B8">
          <w:rPr>
            <w:rStyle w:val="m7eme"/>
          </w:rPr>
          <w:t>.</w:t>
        </w:r>
      </w:ins>
      <w:ins w:id="36" w:author="Reynolds, Jesse" w:date="2022-12-20T11:35:00Z">
        <w:del w:id="37" w:author="Kaitlin Maciejewski" w:date="2022-12-26T20:43:00Z">
          <w:r w:rsidDel="000654B8">
            <w:rPr>
              <w:rStyle w:val="m7eme"/>
            </w:rPr>
            <w:delText xml:space="preserve"> [NIH report, </w:delText>
          </w:r>
        </w:del>
      </w:ins>
      <w:ins w:id="38" w:author="Reynolds, Jesse" w:date="2022-12-20T11:36:00Z">
        <w:del w:id="39" w:author="Kaitlin Maciejewski" w:date="2022-12-26T20:43:00Z">
          <w:r w:rsidDel="000654B8">
            <w:rPr>
              <w:rStyle w:val="m7eme"/>
            </w:rPr>
            <w:delText>2021 AMA reference</w:delText>
          </w:r>
        </w:del>
      </w:ins>
      <w:ins w:id="40" w:author="Reynolds, Jesse" w:date="2022-12-20T11:35:00Z">
        <w:del w:id="41" w:author="Kaitlin Maciejewski" w:date="2022-12-26T20:43:00Z">
          <w:r w:rsidDel="000654B8">
            <w:rPr>
              <w:rStyle w:val="m7eme"/>
            </w:rPr>
            <w:delText>].</w:delText>
          </w:r>
        </w:del>
      </w:ins>
      <w:ins w:id="42" w:author="Reynolds, Jesse" w:date="2022-12-20T11:36:00Z">
        <w:r>
          <w:rPr>
            <w:rStyle w:val="m7eme"/>
          </w:rPr>
          <w:t xml:space="preserve"> </w:t>
        </w:r>
      </w:ins>
    </w:p>
    <w:p w14:paraId="5FD80FDF" w14:textId="4E80ACD8" w:rsidR="00585221" w:rsidDel="00BB16E8" w:rsidRDefault="00585221" w:rsidP="00585221">
      <w:pPr>
        <w:rPr>
          <w:del w:id="43" w:author="Maciejewski, Kaitlin" w:date="2022-12-22T09:15:00Z"/>
          <w:rStyle w:val="m7eme"/>
        </w:rPr>
      </w:pPr>
    </w:p>
    <w:p w14:paraId="353AB884" w14:textId="7E8A3891" w:rsidR="004C570D" w:rsidDel="00585221" w:rsidRDefault="004C570D" w:rsidP="00585221">
      <w:pPr>
        <w:rPr>
          <w:del w:id="44" w:author="Reynolds, Jesse" w:date="2022-12-20T11:33:00Z"/>
        </w:rPr>
      </w:pPr>
      <w:del w:id="45" w:author="Reynolds, Jesse" w:date="2022-12-20T11:33:00Z">
        <w:r w:rsidDel="00585221">
          <w:delText>Under Section 801 of the FDA Amendments Act (FDAAA) of 2007, “responsible parties” (typically trial sponsors) of “applicable clinical trials” of FDA-regulated products are mandated to first register (within 21 days of initiating enrollment) and subsequently submit summary results information to ClinicalTrials.gov within 12months after the trial’s primary completion date</w:delText>
        </w:r>
      </w:del>
    </w:p>
    <w:p w14:paraId="28C55E72" w14:textId="4EA0576F" w:rsidR="004C570D" w:rsidDel="00585221" w:rsidRDefault="004C570D" w:rsidP="004C570D">
      <w:pPr>
        <w:pStyle w:val="ListParagraph"/>
        <w:numPr>
          <w:ilvl w:val="0"/>
          <w:numId w:val="2"/>
        </w:numPr>
        <w:rPr>
          <w:del w:id="46" w:author="Reynolds, Jesse" w:date="2022-12-20T11:33:00Z"/>
        </w:rPr>
      </w:pPr>
      <w:del w:id="47" w:author="Reynolds, Jesse" w:date="2022-12-20T11:33:00Z">
        <w:r w:rsidDel="00585221">
          <w:delText>Final Rule issued by the National Institutes of Health (NIH) and the US Department of Health and Human Services (DHHS), which came into effect in January 2017, elaborated and expanded the FDAAA reporting requirements and prompted increases in registration of trials and submission of protocols</w:delText>
        </w:r>
      </w:del>
    </w:p>
    <w:p w14:paraId="631A2151" w14:textId="232C8656" w:rsidR="004C570D" w:rsidDel="00585221" w:rsidRDefault="004C570D">
      <w:pPr>
        <w:rPr>
          <w:del w:id="48" w:author="Reynolds, Jesse" w:date="2022-12-20T11:35:00Z"/>
          <w:rStyle w:val="m7eme"/>
        </w:rPr>
      </w:pPr>
      <w:del w:id="49" w:author="Reynolds, Jesse" w:date="2022-12-20T11:35:00Z">
        <w:r w:rsidDel="00585221">
          <w:rPr>
            <w:rStyle w:val="m7eme"/>
          </w:rPr>
          <w:delText>However, there is a lack of compliance in reporting. Many studies that require results reporting do not submit results to ClinicalTrials.gov or do not publish results even 3 years after study completion [cite].</w:delText>
        </w:r>
      </w:del>
    </w:p>
    <w:p w14:paraId="45BBFD2C" w14:textId="4631031D" w:rsidR="004C570D" w:rsidDel="00585221" w:rsidRDefault="00E374EC">
      <w:pPr>
        <w:rPr>
          <w:del w:id="50" w:author="Reynolds, Jesse" w:date="2022-12-20T11:36:00Z"/>
          <w:rStyle w:val="m7eme"/>
        </w:rPr>
      </w:pPr>
      <w:del w:id="51" w:author="Reynolds, Jesse" w:date="2022-12-20T11:36:00Z">
        <w:r w:rsidDel="00585221">
          <w:rPr>
            <w:rStyle w:val="m7eme"/>
          </w:rPr>
          <w:delText>The FDA and NIH may fine institutions that are not compliant with reporting mandates [more details].</w:delText>
        </w:r>
      </w:del>
    </w:p>
    <w:p w14:paraId="6044DA07" w14:textId="78D14EC6" w:rsidR="00F27944" w:rsidRDefault="00585221">
      <w:pPr>
        <w:rPr>
          <w:ins w:id="52" w:author="Reynolds, Jesse" w:date="2022-12-20T11:39:00Z"/>
          <w:rStyle w:val="m7eme"/>
        </w:rPr>
      </w:pPr>
      <w:ins w:id="53" w:author="Reynolds, Jesse" w:date="2022-12-20T11:37:00Z">
        <w:r>
          <w:rPr>
            <w:rStyle w:val="m7eme"/>
          </w:rPr>
          <w:t xml:space="preserve">Institutions </w:t>
        </w:r>
        <w:del w:id="54" w:author="Maciejewski, Kaitlin" w:date="2022-12-22T09:20:00Z">
          <w:r w:rsidDel="00BB16E8">
            <w:rPr>
              <w:rStyle w:val="m7eme"/>
            </w:rPr>
            <w:delText xml:space="preserve">that attempt to maintain compliance </w:delText>
          </w:r>
        </w:del>
        <w:r>
          <w:rPr>
            <w:rStyle w:val="m7eme"/>
          </w:rPr>
          <w:t xml:space="preserve">are </w:t>
        </w:r>
      </w:ins>
      <w:ins w:id="55" w:author="Maciejewski, Kaitlin" w:date="2022-12-22T09:20:00Z">
        <w:r w:rsidR="00BB16E8">
          <w:rPr>
            <w:rStyle w:val="m7eme"/>
          </w:rPr>
          <w:t>limited</w:t>
        </w:r>
      </w:ins>
      <w:ins w:id="56" w:author="Reynolds, Jesse" w:date="2022-12-20T11:37:00Z">
        <w:del w:id="57" w:author="Maciejewski, Kaitlin" w:date="2022-12-22T09:20:00Z">
          <w:r w:rsidDel="00BB16E8">
            <w:rPr>
              <w:rStyle w:val="m7eme"/>
            </w:rPr>
            <w:delText>hampered</w:delText>
          </w:r>
        </w:del>
        <w:r>
          <w:rPr>
            <w:rStyle w:val="m7eme"/>
          </w:rPr>
          <w:t xml:space="preserve"> by a system that provides </w:t>
        </w:r>
      </w:ins>
      <w:ins w:id="58" w:author="Maciejewski, Kaitlin" w:date="2022-12-22T09:21:00Z">
        <w:r w:rsidR="00BB16E8">
          <w:rPr>
            <w:rStyle w:val="m7eme"/>
          </w:rPr>
          <w:t xml:space="preserve">useful </w:t>
        </w:r>
      </w:ins>
      <w:ins w:id="59" w:author="Reynolds, Jesse" w:date="2022-12-20T11:37:00Z">
        <w:r>
          <w:rPr>
            <w:rStyle w:val="m7eme"/>
          </w:rPr>
          <w:t>data</w:t>
        </w:r>
        <w:del w:id="60" w:author="Maciejewski, Kaitlin" w:date="2022-12-22T09:21:00Z">
          <w:r w:rsidDel="00BB16E8">
            <w:rPr>
              <w:rStyle w:val="m7eme"/>
            </w:rPr>
            <w:delText xml:space="preserve"> that is helpful</w:delText>
          </w:r>
        </w:del>
        <w:r>
          <w:rPr>
            <w:rStyle w:val="m7eme"/>
          </w:rPr>
          <w:t>,</w:t>
        </w:r>
      </w:ins>
      <w:ins w:id="61" w:author="Maciejewski, Kaitlin" w:date="2022-12-22T09:22:00Z">
        <w:r w:rsidR="00BB16E8">
          <w:rPr>
            <w:rStyle w:val="m7eme"/>
          </w:rPr>
          <w:t xml:space="preserve"> </w:t>
        </w:r>
      </w:ins>
      <w:ins w:id="62" w:author="Maciejewski, Kaitlin" w:date="2022-12-22T09:25:00Z">
        <w:r w:rsidR="00766745">
          <w:rPr>
            <w:rStyle w:val="m7eme"/>
          </w:rPr>
          <w:t>but</w:t>
        </w:r>
      </w:ins>
      <w:ins w:id="63" w:author="Reynolds, Jesse" w:date="2022-12-20T11:37:00Z">
        <w:r>
          <w:rPr>
            <w:rStyle w:val="m7eme"/>
          </w:rPr>
          <w:t xml:space="preserve"> </w:t>
        </w:r>
      </w:ins>
      <w:ins w:id="64" w:author="Maciejewski, Kaitlin" w:date="2022-12-22T09:22:00Z">
        <w:r w:rsidR="00BB16E8">
          <w:rPr>
            <w:rStyle w:val="m7eme"/>
          </w:rPr>
          <w:t>a</w:t>
        </w:r>
      </w:ins>
      <w:ins w:id="65" w:author="Reynolds, Jesse" w:date="2022-12-20T11:37:00Z">
        <w:del w:id="66" w:author="Maciejewski, Kaitlin" w:date="2022-12-22T09:21:00Z">
          <w:r w:rsidDel="00BB16E8">
            <w:rPr>
              <w:rStyle w:val="m7eme"/>
            </w:rPr>
            <w:delText>but without</w:delText>
          </w:r>
        </w:del>
        <w:del w:id="67" w:author="Maciejewski, Kaitlin" w:date="2022-12-22T09:22:00Z">
          <w:r w:rsidDel="00BB16E8">
            <w:rPr>
              <w:rStyle w:val="m7eme"/>
            </w:rPr>
            <w:delText xml:space="preserve"> a</w:delText>
          </w:r>
        </w:del>
        <w:r>
          <w:rPr>
            <w:rStyle w:val="m7eme"/>
          </w:rPr>
          <w:t xml:space="preserve">dditional </w:t>
        </w:r>
      </w:ins>
      <w:ins w:id="68" w:author="Maciejewski, Kaitlin" w:date="2022-12-22T09:22:00Z">
        <w:r w:rsidR="00BB16E8">
          <w:rPr>
            <w:rStyle w:val="m7eme"/>
          </w:rPr>
          <w:t xml:space="preserve">steps </w:t>
        </w:r>
      </w:ins>
      <w:ins w:id="69" w:author="Maciejewski, Kaitlin" w:date="2022-12-22T09:26:00Z">
        <w:r w:rsidR="00766745">
          <w:rPr>
            <w:rStyle w:val="m7eme"/>
          </w:rPr>
          <w:t xml:space="preserve">are </w:t>
        </w:r>
      </w:ins>
      <w:ins w:id="70" w:author="Maciejewski, Kaitlin" w:date="2022-12-22T09:22:00Z">
        <w:r w:rsidR="00BB16E8">
          <w:rPr>
            <w:rStyle w:val="m7eme"/>
          </w:rPr>
          <w:t xml:space="preserve">required to </w:t>
        </w:r>
      </w:ins>
      <w:ins w:id="71" w:author="Reynolds, Jesse" w:date="2022-12-20T11:37:00Z">
        <w:del w:id="72" w:author="Maciejewski, Kaitlin" w:date="2022-12-22T09:22:00Z">
          <w:r w:rsidDel="00BB16E8">
            <w:rPr>
              <w:rStyle w:val="m7eme"/>
            </w:rPr>
            <w:delText>tools</w:delText>
          </w:r>
        </w:del>
      </w:ins>
      <w:ins w:id="73" w:author="Reynolds, Jesse" w:date="2022-12-20T11:38:00Z">
        <w:del w:id="74" w:author="Maciejewski, Kaitlin" w:date="2022-12-22T09:21:00Z">
          <w:r w:rsidDel="00BB16E8">
            <w:rPr>
              <w:rStyle w:val="m7eme"/>
            </w:rPr>
            <w:delText>, does not provide the answers needed to</w:delText>
          </w:r>
        </w:del>
        <w:del w:id="75" w:author="Maciejewski, Kaitlin" w:date="2022-12-22T09:22:00Z">
          <w:r w:rsidDel="00BB16E8">
            <w:rPr>
              <w:rStyle w:val="m7eme"/>
            </w:rPr>
            <w:delText xml:space="preserve"> monitor ongoing activity nor prospectively plan </w:delText>
          </w:r>
        </w:del>
      </w:ins>
      <w:ins w:id="76" w:author="Maciejewski, Kaitlin" w:date="2022-12-22T09:22:00Z">
        <w:r w:rsidR="00BB16E8">
          <w:rPr>
            <w:rStyle w:val="m7eme"/>
          </w:rPr>
          <w:t xml:space="preserve">plan </w:t>
        </w:r>
      </w:ins>
      <w:ins w:id="77" w:author="Reynolds, Jesse" w:date="2022-12-20T11:38:00Z">
        <w:r>
          <w:rPr>
            <w:rStyle w:val="m7eme"/>
          </w:rPr>
          <w:t xml:space="preserve">for </w:t>
        </w:r>
        <w:r w:rsidR="00F27944">
          <w:rPr>
            <w:rStyle w:val="m7eme"/>
          </w:rPr>
          <w:t xml:space="preserve">future actions. </w:t>
        </w:r>
      </w:ins>
      <w:ins w:id="78" w:author="Reynolds, Jesse" w:date="2022-12-20T11:44:00Z">
        <w:del w:id="79" w:author="Maciejewski, Kaitlin" w:date="2022-12-22T09:23:00Z">
          <w:r w:rsidR="00F27944" w:rsidDel="00BB16E8">
            <w:rPr>
              <w:rStyle w:val="m7eme"/>
            </w:rPr>
            <w:delText xml:space="preserve">The data that </w:delText>
          </w:r>
          <w:r w:rsidR="00F27944" w:rsidRPr="00F27944" w:rsidDel="00BB16E8">
            <w:rPr>
              <w:rStyle w:val="m7eme"/>
              <w:i/>
              <w:iCs/>
              <w:rPrChange w:id="80" w:author="Reynolds, Jesse" w:date="2022-12-20T11:44:00Z">
                <w:rPr>
                  <w:rStyle w:val="m7eme"/>
                </w:rPr>
              </w:rPrChange>
            </w:rPr>
            <w:delText>administrators</w:delText>
          </w:r>
          <w:r w:rsidR="00F27944" w:rsidDel="00BB16E8">
            <w:rPr>
              <w:rStyle w:val="m7eme"/>
            </w:rPr>
            <w:delText xml:space="preserve"> can download from the Protocol Registration and Results System (PRS) is not simple to utilize for tracking.</w:delText>
          </w:r>
        </w:del>
      </w:ins>
      <w:ins w:id="81" w:author="Reynolds, Jesse" w:date="2022-12-20T11:49:00Z">
        <w:del w:id="82" w:author="Maciejewski, Kaitlin" w:date="2022-12-22T09:23:00Z">
          <w:r w:rsidR="008E44B0" w:rsidDel="00BB16E8">
            <w:rPr>
              <w:rStyle w:val="m7eme"/>
            </w:rPr>
            <w:delText xml:space="preserve"> </w:delText>
          </w:r>
        </w:del>
        <w:del w:id="83" w:author="Maciejewski, Kaitlin" w:date="2022-12-22T09:25:00Z">
          <w:r w:rsidR="008E44B0" w:rsidDel="00766745">
            <w:rPr>
              <w:rStyle w:val="m7eme"/>
            </w:rPr>
            <w:delText>Academi</w:delText>
          </w:r>
        </w:del>
      </w:ins>
      <w:ins w:id="84" w:author="Maciejewski, Kaitlin" w:date="2022-12-22T09:25:00Z">
        <w:r w:rsidR="00766745">
          <w:rPr>
            <w:rStyle w:val="m7eme"/>
          </w:rPr>
          <w:t>Some</w:t>
        </w:r>
      </w:ins>
      <w:ins w:id="85" w:author="Reynolds, Jesse" w:date="2022-12-20T11:49:00Z">
        <w:del w:id="86" w:author="Maciejewski, Kaitlin" w:date="2022-12-22T09:25:00Z">
          <w:r w:rsidR="008E44B0" w:rsidDel="00766745">
            <w:rPr>
              <w:rStyle w:val="m7eme"/>
            </w:rPr>
            <w:delText>c</w:delText>
          </w:r>
        </w:del>
        <w:r w:rsidR="008E44B0">
          <w:rPr>
            <w:rStyle w:val="m7eme"/>
          </w:rPr>
          <w:t xml:space="preserve"> institutions </w:t>
        </w:r>
        <w:del w:id="87" w:author="Maciejewski, Kaitlin" w:date="2022-12-22T09:23:00Z">
          <w:r w:rsidR="008E44B0" w:rsidDel="00BB16E8">
            <w:rPr>
              <w:rStyle w:val="m7eme"/>
            </w:rPr>
            <w:delText>are often faced with</w:delText>
          </w:r>
        </w:del>
      </w:ins>
      <w:ins w:id="88" w:author="Maciejewski, Kaitlin" w:date="2022-12-22T09:25:00Z">
        <w:r w:rsidR="00766745">
          <w:rPr>
            <w:rStyle w:val="m7eme"/>
          </w:rPr>
          <w:t>develop</w:t>
        </w:r>
      </w:ins>
      <w:ins w:id="89" w:author="Reynolds, Jesse" w:date="2022-12-20T11:49:00Z">
        <w:del w:id="90" w:author="Maciejewski, Kaitlin" w:date="2022-12-22T09:25:00Z">
          <w:r w:rsidR="008E44B0" w:rsidDel="00766745">
            <w:rPr>
              <w:rStyle w:val="m7eme"/>
            </w:rPr>
            <w:delText xml:space="preserve"> developing</w:delText>
          </w:r>
        </w:del>
        <w:r w:rsidR="008E44B0">
          <w:rPr>
            <w:rStyle w:val="m7eme"/>
          </w:rPr>
          <w:t xml:space="preserve"> </w:t>
        </w:r>
        <w:del w:id="91" w:author="Maciejewski, Kaitlin" w:date="2022-12-22T09:24:00Z">
          <w:r w:rsidR="008E44B0" w:rsidDel="00BB16E8">
            <w:rPr>
              <w:rStyle w:val="m7eme"/>
            </w:rPr>
            <w:delText>programs</w:delText>
          </w:r>
        </w:del>
      </w:ins>
      <w:ins w:id="92" w:author="Maciejewski, Kaitlin" w:date="2022-12-22T09:24:00Z">
        <w:r w:rsidR="00BB16E8">
          <w:rPr>
            <w:rStyle w:val="m7eme"/>
          </w:rPr>
          <w:t xml:space="preserve">procedures that </w:t>
        </w:r>
        <w:r w:rsidR="00766745">
          <w:rPr>
            <w:rStyle w:val="m7eme"/>
          </w:rPr>
          <w:t xml:space="preserve">are not reproducible </w:t>
        </w:r>
      </w:ins>
      <w:ins w:id="93" w:author="Maciejewski, Kaitlin" w:date="2022-12-22T09:25:00Z">
        <w:r w:rsidR="00766745">
          <w:rPr>
            <w:rStyle w:val="m7eme"/>
          </w:rPr>
          <w:t>elsewhere</w:t>
        </w:r>
      </w:ins>
      <w:ins w:id="94" w:author="Reynolds, Jesse" w:date="2022-12-20T11:49:00Z">
        <w:del w:id="95" w:author="Maciejewski, Kaitlin" w:date="2022-12-22T09:24:00Z">
          <w:r w:rsidR="008E44B0" w:rsidDel="00BB16E8">
            <w:rPr>
              <w:rStyle w:val="m7eme"/>
            </w:rPr>
            <w:delText xml:space="preserve"> and utilizing the data in ways that may not be possible at</w:delText>
          </w:r>
          <w:r w:rsidR="008E44B0" w:rsidDel="00766745">
            <w:rPr>
              <w:rStyle w:val="m7eme"/>
            </w:rPr>
            <w:delText xml:space="preserve"> other</w:delText>
          </w:r>
        </w:del>
        <w:del w:id="96" w:author="Maciejewski, Kaitlin" w:date="2022-12-22T09:25:00Z">
          <w:r w:rsidR="008E44B0" w:rsidDel="00766745">
            <w:rPr>
              <w:rStyle w:val="m7eme"/>
            </w:rPr>
            <w:delText xml:space="preserve"> institutions</w:delText>
          </w:r>
        </w:del>
      </w:ins>
      <w:ins w:id="97" w:author="Kaitlin Maciejewski" w:date="2022-12-26T20:43:00Z">
        <w:r w:rsidR="000654B8">
          <w:rPr>
            <w:rStyle w:val="m7eme"/>
          </w:rPr>
          <w:t>.</w:t>
        </w:r>
      </w:ins>
      <w:ins w:id="98" w:author="Reynolds, Jesse" w:date="2022-12-20T11:49:00Z">
        <w:del w:id="99" w:author="Kaitlin Maciejewski" w:date="2022-12-26T20:43:00Z">
          <w:r w:rsidR="008E44B0" w:rsidDel="000654B8">
            <w:rPr>
              <w:rStyle w:val="m7eme"/>
            </w:rPr>
            <w:delText xml:space="preserve"> (ref: </w:delText>
          </w:r>
          <w:r w:rsidR="008E44B0" w:rsidRPr="008E44B0" w:rsidDel="000654B8">
            <w:rPr>
              <w:rStyle w:val="m7eme"/>
            </w:rPr>
            <w:delText>nihms-1636720</w:delText>
          </w:r>
          <w:r w:rsidR="008E44B0" w:rsidDel="000654B8">
            <w:rPr>
              <w:rStyle w:val="m7eme"/>
            </w:rPr>
            <w:delText>)</w:delText>
          </w:r>
        </w:del>
      </w:ins>
    </w:p>
    <w:p w14:paraId="04AF761F" w14:textId="5B22E2F5" w:rsidR="00F27944" w:rsidRDefault="00F27944">
      <w:pPr>
        <w:rPr>
          <w:ins w:id="100" w:author="Reynolds, Jesse" w:date="2022-12-20T11:42:00Z"/>
          <w:rStyle w:val="m7eme"/>
        </w:rPr>
      </w:pPr>
      <w:ins w:id="101" w:author="Reynolds, Jesse" w:date="2022-12-20T11:40:00Z">
        <w:del w:id="102" w:author="Maciejewski, Kaitlin" w:date="2022-12-22T09:26:00Z">
          <w:r w:rsidDel="00766745">
            <w:rPr>
              <w:rStyle w:val="m7eme"/>
            </w:rPr>
            <w:delText>Sites like the FDAAA Trials Tracker</w:delText>
          </w:r>
        </w:del>
      </w:ins>
      <w:ins w:id="103" w:author="Maciejewski, Kaitlin" w:date="2022-12-22T09:26:00Z">
        <w:r w:rsidR="00766745">
          <w:rPr>
            <w:rStyle w:val="m7eme"/>
          </w:rPr>
          <w:t>Transparency groups</w:t>
        </w:r>
      </w:ins>
      <w:ins w:id="104" w:author="Reynolds, Jesse" w:date="2022-12-20T11:40:00Z">
        <w:r>
          <w:rPr>
            <w:rStyle w:val="m7eme"/>
          </w:rPr>
          <w:t xml:space="preserve"> </w:t>
        </w:r>
        <w:del w:id="105" w:author="Maciejewski, Kaitlin" w:date="2022-12-22T09:26:00Z">
          <w:r w:rsidDel="00766745">
            <w:rPr>
              <w:rStyle w:val="m7eme"/>
            </w:rPr>
            <w:delText xml:space="preserve">provide </w:delText>
          </w:r>
        </w:del>
      </w:ins>
      <w:ins w:id="106" w:author="Reynolds, Jesse" w:date="2022-12-20T11:50:00Z">
        <w:del w:id="107" w:author="Maciejewski, Kaitlin" w:date="2022-12-22T09:26:00Z">
          <w:r w:rsidR="008E44B0" w:rsidDel="00766745">
            <w:rPr>
              <w:rStyle w:val="m7eme"/>
            </w:rPr>
            <w:delText>study level</w:delText>
          </w:r>
        </w:del>
      </w:ins>
      <w:ins w:id="108" w:author="Maciejewski, Kaitlin" w:date="2022-12-22T09:26:00Z">
        <w:r w:rsidR="00766745">
          <w:rPr>
            <w:rStyle w:val="m7eme"/>
          </w:rPr>
          <w:t>summarize</w:t>
        </w:r>
      </w:ins>
      <w:ins w:id="109" w:author="Reynolds, Jesse" w:date="2022-12-20T11:40:00Z">
        <w:r>
          <w:rPr>
            <w:rStyle w:val="m7eme"/>
          </w:rPr>
          <w:t xml:space="preserve"> compliance</w:t>
        </w:r>
      </w:ins>
      <w:ins w:id="110" w:author="Maciejewski, Kaitlin" w:date="2022-12-22T09:27:00Z">
        <w:r w:rsidR="00766745">
          <w:rPr>
            <w:rStyle w:val="m7eme"/>
          </w:rPr>
          <w:t xml:space="preserve"> </w:t>
        </w:r>
      </w:ins>
      <w:ins w:id="111" w:author="Reynolds, Jesse" w:date="2022-12-20T11:40:00Z">
        <w:del w:id="112" w:author="Maciejewski, Kaitlin" w:date="2022-12-22T09:29:00Z">
          <w:r w:rsidDel="00766745">
            <w:rPr>
              <w:rStyle w:val="m7eme"/>
            </w:rPr>
            <w:delText xml:space="preserve"> </w:delText>
          </w:r>
        </w:del>
      </w:ins>
      <w:ins w:id="113" w:author="Reynolds, Jesse" w:date="2022-12-20T11:50:00Z">
        <w:del w:id="114" w:author="Maciejewski, Kaitlin" w:date="2022-12-22T09:26:00Z">
          <w:r w:rsidR="008E44B0" w:rsidDel="00766745">
            <w:rPr>
              <w:rStyle w:val="m7eme"/>
            </w:rPr>
            <w:delText>data on</w:delText>
          </w:r>
        </w:del>
      </w:ins>
      <w:ins w:id="115" w:author="Maciejewski, Kaitlin" w:date="2022-12-22T09:26:00Z">
        <w:r w:rsidR="00766745">
          <w:rPr>
            <w:rStyle w:val="m7eme"/>
          </w:rPr>
          <w:t xml:space="preserve">with </w:t>
        </w:r>
      </w:ins>
      <w:ins w:id="116" w:author="Reynolds, Jesse" w:date="2022-12-20T11:40:00Z">
        <w:del w:id="117" w:author="Maciejewski, Kaitlin" w:date="2022-12-22T09:26:00Z">
          <w:r w:rsidDel="00766745">
            <w:rPr>
              <w:rStyle w:val="m7eme"/>
            </w:rPr>
            <w:delText xml:space="preserve"> FDA mandated</w:delText>
          </w:r>
        </w:del>
      </w:ins>
      <w:ins w:id="118" w:author="Maciejewski, Kaitlin" w:date="2022-12-22T09:26:00Z">
        <w:r w:rsidR="00766745">
          <w:rPr>
            <w:rStyle w:val="m7eme"/>
          </w:rPr>
          <w:t xml:space="preserve">required </w:t>
        </w:r>
      </w:ins>
      <w:ins w:id="119" w:author="Reynolds, Jesse" w:date="2022-12-20T11:40:00Z">
        <w:del w:id="120" w:author="Maciejewski, Kaitlin" w:date="2022-12-22T09:27:00Z">
          <w:r w:rsidDel="00766745">
            <w:rPr>
              <w:rStyle w:val="m7eme"/>
            </w:rPr>
            <w:delText xml:space="preserve"> results</w:delText>
          </w:r>
        </w:del>
        <w:del w:id="121" w:author="Maciejewski, Kaitlin" w:date="2022-12-22T09:29:00Z">
          <w:r w:rsidDel="00766745">
            <w:rPr>
              <w:rStyle w:val="m7eme"/>
            </w:rPr>
            <w:delText xml:space="preserve"> </w:delText>
          </w:r>
        </w:del>
        <w:r>
          <w:rPr>
            <w:rStyle w:val="m7eme"/>
          </w:rPr>
          <w:t>reporting</w:t>
        </w:r>
      </w:ins>
      <w:ins w:id="122" w:author="Reynolds, Jesse" w:date="2022-12-20T11:42:00Z">
        <w:del w:id="123" w:author="Maciejewski, Kaitlin" w:date="2022-12-22T09:29:00Z">
          <w:r w:rsidDel="00766745">
            <w:rPr>
              <w:rStyle w:val="m7eme"/>
            </w:rPr>
            <w:delText xml:space="preserve"> to </w:delText>
          </w:r>
        </w:del>
        <w:del w:id="124" w:author="Maciejewski, Kaitlin" w:date="2022-12-22T09:26:00Z">
          <w:r w:rsidDel="00766745">
            <w:rPr>
              <w:rStyle w:val="m7eme"/>
            </w:rPr>
            <w:delText>motivate institutions and companies t</w:delText>
          </w:r>
        </w:del>
        <w:del w:id="125" w:author="Maciejewski, Kaitlin" w:date="2022-12-22T09:27:00Z">
          <w:r w:rsidDel="00766745">
            <w:rPr>
              <w:rStyle w:val="m7eme"/>
            </w:rPr>
            <w:delText xml:space="preserve">o </w:delText>
          </w:r>
        </w:del>
        <w:del w:id="126" w:author="Maciejewski, Kaitlin" w:date="2022-12-22T09:29:00Z">
          <w:r w:rsidDel="00766745">
            <w:rPr>
              <w:rStyle w:val="m7eme"/>
            </w:rPr>
            <w:delText>improve compliance</w:delText>
          </w:r>
        </w:del>
      </w:ins>
      <w:ins w:id="127" w:author="Reynolds, Jesse" w:date="2022-12-20T11:40:00Z">
        <w:r>
          <w:rPr>
            <w:rStyle w:val="m7eme"/>
          </w:rPr>
          <w:t xml:space="preserve">. Private companies </w:t>
        </w:r>
        <w:del w:id="128" w:author="Maciejewski, Kaitlin" w:date="2022-12-22T09:27:00Z">
          <w:r w:rsidDel="00766745">
            <w:rPr>
              <w:rStyle w:val="m7eme"/>
            </w:rPr>
            <w:delText>like Tr</w:delText>
          </w:r>
        </w:del>
      </w:ins>
      <w:ins w:id="129" w:author="Reynolds, Jesse" w:date="2022-12-20T11:41:00Z">
        <w:del w:id="130" w:author="Maciejewski, Kaitlin" w:date="2022-12-22T09:27:00Z">
          <w:r w:rsidDel="00766745">
            <w:rPr>
              <w:rStyle w:val="m7eme"/>
            </w:rPr>
            <w:delText>ialAssure manufacture</w:delText>
          </w:r>
        </w:del>
      </w:ins>
      <w:ins w:id="131" w:author="Maciejewski, Kaitlin" w:date="2022-12-22T09:27:00Z">
        <w:r w:rsidR="00766745">
          <w:rPr>
            <w:rStyle w:val="m7eme"/>
          </w:rPr>
          <w:t>have developed</w:t>
        </w:r>
      </w:ins>
      <w:ins w:id="132" w:author="Reynolds, Jesse" w:date="2022-12-20T11:41:00Z">
        <w:r>
          <w:rPr>
            <w:rStyle w:val="m7eme"/>
          </w:rPr>
          <w:t xml:space="preserve"> software t</w:t>
        </w:r>
      </w:ins>
      <w:ins w:id="133" w:author="Maciejewski, Kaitlin" w:date="2022-12-22T09:29:00Z">
        <w:r w:rsidR="00766745">
          <w:rPr>
            <w:rStyle w:val="m7eme"/>
          </w:rPr>
          <w:t>o</w:t>
        </w:r>
      </w:ins>
      <w:ins w:id="134" w:author="Reynolds, Jesse" w:date="2022-12-20T11:41:00Z">
        <w:del w:id="135" w:author="Maciejewski, Kaitlin" w:date="2022-12-22T09:29:00Z">
          <w:r w:rsidDel="00766745">
            <w:rPr>
              <w:rStyle w:val="m7eme"/>
            </w:rPr>
            <w:delText>hat</w:delText>
          </w:r>
        </w:del>
        <w:del w:id="136" w:author="Maciejewski, Kaitlin" w:date="2022-12-22T09:27:00Z">
          <w:r w:rsidDel="00766745">
            <w:rPr>
              <w:rStyle w:val="m7eme"/>
            </w:rPr>
            <w:delText xml:space="preserve"> institutions may use to</w:delText>
          </w:r>
        </w:del>
        <w:r>
          <w:rPr>
            <w:rStyle w:val="m7eme"/>
          </w:rPr>
          <w:t xml:space="preserve"> monitor compliance</w:t>
        </w:r>
        <w:del w:id="137" w:author="Maciejewski, Kaitlin" w:date="2022-12-22T09:27:00Z">
          <w:r w:rsidDel="00766745">
            <w:rPr>
              <w:rStyle w:val="m7eme"/>
            </w:rPr>
            <w:delText>,</w:delText>
          </w:r>
        </w:del>
        <w:r>
          <w:rPr>
            <w:rStyle w:val="m7eme"/>
          </w:rPr>
          <w:t xml:space="preserve"> with a cost</w:t>
        </w:r>
        <w:del w:id="138" w:author="Maciejewski, Kaitlin" w:date="2022-12-22T09:30:00Z">
          <w:r w:rsidDel="00766745">
            <w:rPr>
              <w:rStyle w:val="m7eme"/>
            </w:rPr>
            <w:delText xml:space="preserve"> attached</w:delText>
          </w:r>
        </w:del>
        <w:r>
          <w:rPr>
            <w:rStyle w:val="m7eme"/>
          </w:rPr>
          <w:t>.</w:t>
        </w:r>
      </w:ins>
      <w:ins w:id="139" w:author="Reynolds, Jesse" w:date="2022-12-20T11:40:00Z">
        <w:r>
          <w:rPr>
            <w:rStyle w:val="m7eme"/>
          </w:rPr>
          <w:t xml:space="preserve"> </w:t>
        </w:r>
      </w:ins>
      <w:ins w:id="140" w:author="Reynolds, Jesse" w:date="2022-12-20T11:42:00Z">
        <w:r>
          <w:rPr>
            <w:rStyle w:val="m7eme"/>
          </w:rPr>
          <w:t xml:space="preserve">To </w:t>
        </w:r>
      </w:ins>
      <w:ins w:id="141" w:author="Maciejewski, Kaitlin" w:date="2022-12-22T09:27:00Z">
        <w:r w:rsidR="00766745">
          <w:rPr>
            <w:rStyle w:val="m7eme"/>
          </w:rPr>
          <w:t>date,</w:t>
        </w:r>
      </w:ins>
      <w:ins w:id="142" w:author="Reynolds, Jesse" w:date="2022-12-20T11:42:00Z">
        <w:del w:id="143" w:author="Maciejewski, Kaitlin" w:date="2022-12-22T09:27:00Z">
          <w:r w:rsidDel="00766745">
            <w:rPr>
              <w:rStyle w:val="m7eme"/>
            </w:rPr>
            <w:delText>meet the</w:delText>
          </w:r>
        </w:del>
      </w:ins>
      <w:ins w:id="144" w:author="Reynolds, Jesse" w:date="2022-12-20T11:43:00Z">
        <w:del w:id="145" w:author="Maciejewski, Kaitlin" w:date="2022-12-22T09:27:00Z">
          <w:r w:rsidDel="00766745">
            <w:rPr>
              <w:rStyle w:val="m7eme"/>
            </w:rPr>
            <w:delText xml:space="preserve"> requirements of complianc</w:delText>
          </w:r>
        </w:del>
        <w:del w:id="146" w:author="Maciejewski, Kaitlin" w:date="2022-12-22T09:28:00Z">
          <w:r w:rsidDel="00766745">
            <w:rPr>
              <w:rStyle w:val="m7eme"/>
            </w:rPr>
            <w:delText>e,</w:delText>
          </w:r>
        </w:del>
        <w:r>
          <w:rPr>
            <w:rStyle w:val="m7eme"/>
          </w:rPr>
          <w:t xml:space="preserve"> there </w:t>
        </w:r>
        <w:del w:id="147" w:author="Maciejewski, Kaitlin" w:date="2022-12-22T09:28:00Z">
          <w:r w:rsidDel="00766745">
            <w:rPr>
              <w:rStyle w:val="m7eme"/>
            </w:rPr>
            <w:delText>do not appear</w:delText>
          </w:r>
        </w:del>
      </w:ins>
      <w:ins w:id="148" w:author="Maciejewski, Kaitlin" w:date="2022-12-22T09:30:00Z">
        <w:r w:rsidR="00766745">
          <w:rPr>
            <w:rStyle w:val="m7eme"/>
          </w:rPr>
          <w:t>are</w:t>
        </w:r>
      </w:ins>
      <w:ins w:id="149" w:author="Maciejewski, Kaitlin" w:date="2022-12-22T09:28:00Z">
        <w:r w:rsidR="00766745">
          <w:rPr>
            <w:rStyle w:val="m7eme"/>
          </w:rPr>
          <w:t xml:space="preserve"> a lack of</w:t>
        </w:r>
      </w:ins>
      <w:ins w:id="150" w:author="Reynolds, Jesse" w:date="2022-12-20T11:43:00Z">
        <w:del w:id="151" w:author="Maciejewski, Kaitlin" w:date="2022-12-22T09:28:00Z">
          <w:r w:rsidDel="00766745">
            <w:rPr>
              <w:rStyle w:val="m7eme"/>
            </w:rPr>
            <w:delText xml:space="preserve"> to be</w:delText>
          </w:r>
        </w:del>
        <w:r>
          <w:rPr>
            <w:rStyle w:val="m7eme"/>
          </w:rPr>
          <w:t xml:space="preserve"> low</w:t>
        </w:r>
      </w:ins>
      <w:ins w:id="152" w:author="Kaitlin Maciejewski" w:date="2022-12-26T20:44:00Z">
        <w:r w:rsidR="000654B8">
          <w:rPr>
            <w:rStyle w:val="m7eme"/>
          </w:rPr>
          <w:t xml:space="preserve"> </w:t>
        </w:r>
      </w:ins>
      <w:ins w:id="153" w:author="Reynolds, Jesse" w:date="2022-12-20T11:43:00Z">
        <w:del w:id="154" w:author="Kaitlin Maciejewski" w:date="2022-12-26T20:43:00Z">
          <w:r w:rsidDel="000654B8">
            <w:rPr>
              <w:rStyle w:val="m7eme"/>
            </w:rPr>
            <w:delText xml:space="preserve"> </w:delText>
          </w:r>
        </w:del>
        <w:r>
          <w:rPr>
            <w:rStyle w:val="m7eme"/>
          </w:rPr>
          <w:t xml:space="preserve">cost solutions </w:t>
        </w:r>
        <w:del w:id="155" w:author="Maciejewski, Kaitlin" w:date="2022-12-22T09:28:00Z">
          <w:r w:rsidDel="00766745">
            <w:rPr>
              <w:rStyle w:val="m7eme"/>
            </w:rPr>
            <w:delText>tha</w:delText>
          </w:r>
        </w:del>
      </w:ins>
      <w:ins w:id="156" w:author="Maciejewski, Kaitlin" w:date="2022-12-22T09:28:00Z">
        <w:r w:rsidR="00766745">
          <w:rPr>
            <w:rStyle w:val="m7eme"/>
          </w:rPr>
          <w:t>to help</w:t>
        </w:r>
      </w:ins>
      <w:ins w:id="157" w:author="Reynolds, Jesse" w:date="2022-12-20T11:43:00Z">
        <w:del w:id="158" w:author="Maciejewski, Kaitlin" w:date="2022-12-22T09:28:00Z">
          <w:r w:rsidDel="00766745">
            <w:rPr>
              <w:rStyle w:val="m7eme"/>
            </w:rPr>
            <w:delText>t</w:delText>
          </w:r>
        </w:del>
        <w:r>
          <w:rPr>
            <w:rStyle w:val="m7eme"/>
          </w:rPr>
          <w:t xml:space="preserve"> institutions </w:t>
        </w:r>
        <w:del w:id="159" w:author="Maciejewski, Kaitlin" w:date="2022-12-22T09:28:00Z">
          <w:r w:rsidDel="00766745">
            <w:rPr>
              <w:rStyle w:val="m7eme"/>
            </w:rPr>
            <w:delText>might employ to meet these demands</w:delText>
          </w:r>
        </w:del>
      </w:ins>
      <w:ins w:id="160" w:author="Maciejewski, Kaitlin" w:date="2022-12-22T09:28:00Z">
        <w:r w:rsidR="00766745">
          <w:rPr>
            <w:rStyle w:val="m7eme"/>
          </w:rPr>
          <w:t>remain compliant</w:t>
        </w:r>
      </w:ins>
      <w:ins w:id="161" w:author="Reynolds, Jesse" w:date="2022-12-20T11:43:00Z">
        <w:r>
          <w:rPr>
            <w:rStyle w:val="m7eme"/>
          </w:rPr>
          <w:t>.</w:t>
        </w:r>
      </w:ins>
    </w:p>
    <w:p w14:paraId="2BE4DB3F" w14:textId="6AE67F40" w:rsidR="00E374EC" w:rsidDel="00391378" w:rsidRDefault="00E374EC">
      <w:pPr>
        <w:rPr>
          <w:del w:id="162" w:author="Kaitlin Maciejewski" w:date="2022-12-24T11:34:00Z"/>
          <w:rStyle w:val="m7eme"/>
        </w:rPr>
      </w:pPr>
      <w:del w:id="163" w:author="Kaitlin Maciejewski" w:date="2022-12-24T11:34:00Z">
        <w:r w:rsidDel="00391378">
          <w:rPr>
            <w:rStyle w:val="m7eme"/>
          </w:rPr>
          <w:delText xml:space="preserve">The data that administrators can download from the Protocol Registration and Results System (PRS) is not simple to utilize for tracking. [example of how yale was doing it??] There are few resources to assist in tracking reporting status, and none which are freely available (or easy to use…?).  </w:delText>
        </w:r>
        <w:r w:rsidR="00C37E24" w:rsidDel="00391378">
          <w:rPr>
            <w:rStyle w:val="m7eme"/>
          </w:rPr>
          <w:delText>In the current system, NIH-applicable clinical trials are not flagged in “overdue”.</w:delText>
        </w:r>
      </w:del>
    </w:p>
    <w:p w14:paraId="14AD95A8" w14:textId="05ECC606" w:rsidR="000654B8" w:rsidRDefault="36EC052E">
      <w:pPr>
        <w:rPr>
          <w:ins w:id="164" w:author="Kaitlin Maciejewski" w:date="2022-12-26T20:52:00Z"/>
          <w:rStyle w:val="m7eme"/>
        </w:rPr>
      </w:pPr>
      <w:r w:rsidRPr="341154C8">
        <w:rPr>
          <w:rStyle w:val="m7eme"/>
        </w:rPr>
        <w:t xml:space="preserve">The </w:t>
      </w:r>
      <w:commentRangeStart w:id="165"/>
      <w:commentRangeStart w:id="166"/>
      <w:r w:rsidRPr="341154C8">
        <w:rPr>
          <w:rStyle w:val="m7eme"/>
        </w:rPr>
        <w:t xml:space="preserve">Clinical Trials </w:t>
      </w:r>
      <w:ins w:id="167" w:author="Kaitlin Maciejewski" w:date="2022-12-24T11:34:00Z">
        <w:r w:rsidR="65CF0EEB" w:rsidRPr="341154C8">
          <w:rPr>
            <w:rStyle w:val="m7eme"/>
          </w:rPr>
          <w:t>D</w:t>
        </w:r>
      </w:ins>
      <w:del w:id="168" w:author="Kaitlin Maciejewski" w:date="2022-12-24T11:34:00Z">
        <w:r w:rsidR="004C570D" w:rsidRPr="341154C8" w:rsidDel="36EC052E">
          <w:rPr>
            <w:rStyle w:val="m7eme"/>
          </w:rPr>
          <w:delText>d</w:delText>
        </w:r>
      </w:del>
      <w:r w:rsidRPr="341154C8">
        <w:rPr>
          <w:rStyle w:val="m7eme"/>
        </w:rPr>
        <w:t xml:space="preserve">ashboard </w:t>
      </w:r>
      <w:commentRangeEnd w:id="165"/>
      <w:r w:rsidR="004C570D">
        <w:rPr>
          <w:rStyle w:val="CommentReference"/>
        </w:rPr>
        <w:commentReference w:id="165"/>
      </w:r>
      <w:commentRangeEnd w:id="166"/>
      <w:r w:rsidR="004C570D">
        <w:rPr>
          <w:rStyle w:val="CommentReference"/>
        </w:rPr>
        <w:commentReference w:id="166"/>
      </w:r>
      <w:r w:rsidRPr="341154C8">
        <w:rPr>
          <w:rStyle w:val="m7eme"/>
        </w:rPr>
        <w:t xml:space="preserve">aims to </w:t>
      </w:r>
      <w:del w:id="169" w:author="Kaitlin Maciejewski" w:date="2022-12-24T11:35:00Z">
        <w:r w:rsidR="004C570D" w:rsidRPr="341154C8" w:rsidDel="36EC052E">
          <w:rPr>
            <w:rStyle w:val="m7eme"/>
          </w:rPr>
          <w:delText xml:space="preserve">make </w:delText>
        </w:r>
      </w:del>
      <w:ins w:id="170" w:author="Kaitlin Maciejewski" w:date="2022-12-24T11:35:00Z">
        <w:r w:rsidR="65CF0EEB" w:rsidRPr="341154C8">
          <w:rPr>
            <w:rStyle w:val="m7eme"/>
          </w:rPr>
          <w:t xml:space="preserve">increase compliance by making </w:t>
        </w:r>
      </w:ins>
      <w:r w:rsidRPr="341154C8">
        <w:rPr>
          <w:rStyle w:val="m7eme"/>
        </w:rPr>
        <w:t xml:space="preserve">tracking registration and results status </w:t>
      </w:r>
      <w:r w:rsidR="15D6C8A4" w:rsidRPr="341154C8">
        <w:rPr>
          <w:rStyle w:val="m7eme"/>
        </w:rPr>
        <w:t>simple, transparent, and reproducible</w:t>
      </w:r>
      <w:r w:rsidRPr="341154C8">
        <w:rPr>
          <w:rStyle w:val="m7eme"/>
        </w:rPr>
        <w:t>.</w:t>
      </w:r>
      <w:r w:rsidR="15D6C8A4" w:rsidRPr="341154C8">
        <w:rPr>
          <w:rStyle w:val="m7eme"/>
        </w:rPr>
        <w:t xml:space="preserve"> A user </w:t>
      </w:r>
      <w:del w:id="171" w:author="Kaitlin Maciejewski" w:date="2022-12-24T11:33:00Z">
        <w:r w:rsidR="004C570D" w:rsidRPr="341154C8" w:rsidDel="36EC052E">
          <w:rPr>
            <w:rStyle w:val="m7eme"/>
          </w:rPr>
          <w:delText xml:space="preserve">simply </w:delText>
        </w:r>
      </w:del>
      <w:r w:rsidR="15D6C8A4" w:rsidRPr="341154C8">
        <w:rPr>
          <w:rStyle w:val="m7eme"/>
        </w:rPr>
        <w:t xml:space="preserve">uploads the csv files </w:t>
      </w:r>
      <w:del w:id="172" w:author="Kaitlin Maciejewski" w:date="2022-12-24T11:33:00Z">
        <w:r w:rsidR="004C570D" w:rsidRPr="341154C8" w:rsidDel="36EC052E">
          <w:rPr>
            <w:rStyle w:val="m7eme"/>
          </w:rPr>
          <w:delText xml:space="preserve">that can be </w:delText>
        </w:r>
      </w:del>
      <w:r w:rsidR="15D6C8A4" w:rsidRPr="341154C8">
        <w:rPr>
          <w:rStyle w:val="m7eme"/>
        </w:rPr>
        <w:t xml:space="preserve">downloaded from the </w:t>
      </w:r>
      <w:ins w:id="173" w:author="Kaitlin Maciejewski" w:date="2022-12-24T11:47:00Z">
        <w:r w:rsidR="3C4BE7BB" w:rsidRPr="341154C8">
          <w:rPr>
            <w:rStyle w:val="m7eme"/>
          </w:rPr>
          <w:t xml:space="preserve">Protocol Registration and Results System </w:t>
        </w:r>
      </w:ins>
      <w:del w:id="174" w:author="Kaitlin Maciejewski" w:date="2022-12-24T11:47:00Z">
        <w:r w:rsidR="004C570D" w:rsidRPr="341154C8" w:rsidDel="36EC052E">
          <w:rPr>
            <w:rStyle w:val="m7eme"/>
          </w:rPr>
          <w:delText xml:space="preserve">PRS </w:delText>
        </w:r>
      </w:del>
      <w:r w:rsidR="15D6C8A4" w:rsidRPr="341154C8">
        <w:rPr>
          <w:rStyle w:val="m7eme"/>
        </w:rPr>
        <w:t xml:space="preserve">and the dashboard </w:t>
      </w:r>
      <w:del w:id="175" w:author="Kaitlin Maciejewski" w:date="2022-12-24T11:36:00Z">
        <w:r w:rsidR="004C570D" w:rsidRPr="341154C8" w:rsidDel="36EC052E">
          <w:rPr>
            <w:rStyle w:val="m7eme"/>
          </w:rPr>
          <w:delText xml:space="preserve">will </w:delText>
        </w:r>
      </w:del>
      <w:ins w:id="176" w:author="Kaitlin Maciejewski" w:date="2022-12-24T11:36:00Z">
        <w:r w:rsidR="65CF0EEB" w:rsidRPr="341154C8">
          <w:rPr>
            <w:rStyle w:val="m7eme"/>
          </w:rPr>
          <w:t xml:space="preserve">utilizes </w:t>
        </w:r>
      </w:ins>
      <w:ins w:id="177" w:author="Kaitlin Maciejewski" w:date="2022-12-24T11:38:00Z">
        <w:r w:rsidR="65CF0EEB" w:rsidRPr="341154C8">
          <w:rPr>
            <w:rStyle w:val="m7eme"/>
          </w:rPr>
          <w:t xml:space="preserve">packages including </w:t>
        </w:r>
        <w:proofErr w:type="spellStart"/>
        <w:r w:rsidR="65CF0EEB" w:rsidRPr="341154C8">
          <w:rPr>
            <w:rStyle w:val="m7eme"/>
          </w:rPr>
          <w:t>dplyr</w:t>
        </w:r>
        <w:proofErr w:type="spellEnd"/>
        <w:r w:rsidR="65CF0EEB" w:rsidRPr="341154C8">
          <w:rPr>
            <w:rStyle w:val="m7eme"/>
          </w:rPr>
          <w:t xml:space="preserve">, </w:t>
        </w:r>
        <w:proofErr w:type="spellStart"/>
        <w:r w:rsidR="65CF0EEB" w:rsidRPr="341154C8">
          <w:rPr>
            <w:rStyle w:val="m7eme"/>
          </w:rPr>
          <w:t>lubridate</w:t>
        </w:r>
        <w:proofErr w:type="spellEnd"/>
        <w:r w:rsidR="65CF0EEB" w:rsidRPr="341154C8">
          <w:rPr>
            <w:rStyle w:val="m7eme"/>
          </w:rPr>
          <w:t>, zoo, and janitor</w:t>
        </w:r>
      </w:ins>
      <w:ins w:id="178" w:author="Kaitlin Maciejewski" w:date="2022-12-24T11:36:00Z">
        <w:r w:rsidR="65CF0EEB" w:rsidRPr="341154C8">
          <w:rPr>
            <w:rStyle w:val="m7eme"/>
          </w:rPr>
          <w:t xml:space="preserve"> to </w:t>
        </w:r>
      </w:ins>
      <w:r w:rsidR="15D6C8A4" w:rsidRPr="341154C8">
        <w:rPr>
          <w:rStyle w:val="m7eme"/>
        </w:rPr>
        <w:t>merge, aggregate</w:t>
      </w:r>
      <w:del w:id="179" w:author="Kaitlin Maciejewski" w:date="2022-12-24T11:37:00Z">
        <w:r w:rsidR="004C570D" w:rsidRPr="341154C8" w:rsidDel="36EC052E">
          <w:rPr>
            <w:rStyle w:val="m7eme"/>
          </w:rPr>
          <w:delText xml:space="preserve"> data</w:delText>
        </w:r>
      </w:del>
      <w:r w:rsidR="15D6C8A4" w:rsidRPr="341154C8">
        <w:rPr>
          <w:rStyle w:val="m7eme"/>
        </w:rPr>
        <w:t>, and flag studies for review.</w:t>
      </w:r>
      <w:ins w:id="180" w:author="Kaitlin Maciejewski" w:date="2022-12-24T11:37:00Z">
        <w:r w:rsidR="65CF0EEB" w:rsidRPr="341154C8">
          <w:rPr>
            <w:rStyle w:val="m7eme"/>
          </w:rPr>
          <w:t xml:space="preserve"> </w:t>
        </w:r>
      </w:ins>
      <w:ins w:id="181" w:author="Kaitlin Maciejewski" w:date="2022-12-24T11:39:00Z">
        <w:r w:rsidR="65CF0EEB" w:rsidRPr="341154C8">
          <w:rPr>
            <w:rStyle w:val="m7eme"/>
          </w:rPr>
          <w:t>D</w:t>
        </w:r>
      </w:ins>
      <w:ins w:id="182" w:author="Kaitlin Maciejewski" w:date="2022-12-24T11:38:00Z">
        <w:r w:rsidR="65CF0EEB" w:rsidRPr="341154C8">
          <w:rPr>
            <w:rStyle w:val="m7eme"/>
          </w:rPr>
          <w:t>ate</w:t>
        </w:r>
      </w:ins>
      <w:ins w:id="183" w:author="Kaitlin Maciejewski" w:date="2022-12-24T11:39:00Z">
        <w:r w:rsidR="65CF0EEB" w:rsidRPr="341154C8">
          <w:rPr>
            <w:rStyle w:val="m7eme"/>
          </w:rPr>
          <w:t xml:space="preserve"> range and</w:t>
        </w:r>
      </w:ins>
      <w:ins w:id="184" w:author="Kaitlin Maciejewski" w:date="2022-12-24T11:38:00Z">
        <w:r w:rsidR="65CF0EEB" w:rsidRPr="341154C8">
          <w:rPr>
            <w:rStyle w:val="m7eme"/>
          </w:rPr>
          <w:t xml:space="preserve"> aggregation </w:t>
        </w:r>
      </w:ins>
      <w:ins w:id="185" w:author="Kaitlin Maciejewski" w:date="2022-12-24T11:48:00Z">
        <w:r w:rsidR="3C4BE7BB" w:rsidRPr="341154C8">
          <w:rPr>
            <w:rStyle w:val="m7eme"/>
          </w:rPr>
          <w:t>controls are</w:t>
        </w:r>
      </w:ins>
      <w:ins w:id="186" w:author="Kaitlin Maciejewski" w:date="2022-12-24T11:38:00Z">
        <w:r w:rsidR="65CF0EEB" w:rsidRPr="341154C8">
          <w:rPr>
            <w:rStyle w:val="m7eme"/>
          </w:rPr>
          <w:t xml:space="preserve"> on the sideba</w:t>
        </w:r>
      </w:ins>
      <w:ins w:id="187" w:author="Kaitlin Maciejewski" w:date="2022-12-24T11:48:00Z">
        <w:r w:rsidR="3C4BE7BB" w:rsidRPr="341154C8">
          <w:rPr>
            <w:rStyle w:val="m7eme"/>
          </w:rPr>
          <w:t>r</w:t>
        </w:r>
      </w:ins>
      <w:ins w:id="188" w:author="Kaitlin Maciejewski" w:date="2022-12-26T20:49:00Z">
        <w:r w:rsidR="000654B8">
          <w:rPr>
            <w:rStyle w:val="m7eme"/>
          </w:rPr>
          <w:t>;</w:t>
        </w:r>
      </w:ins>
      <w:ins w:id="189" w:author="Kaitlin Maciejewski" w:date="2022-12-26T20:44:00Z">
        <w:r w:rsidR="000654B8">
          <w:rPr>
            <w:rStyle w:val="m7eme"/>
          </w:rPr>
          <w:t xml:space="preserve"> drop-d</w:t>
        </w:r>
      </w:ins>
      <w:ins w:id="190" w:author="Kaitlin Maciejewski" w:date="2022-12-26T20:45:00Z">
        <w:r w:rsidR="000654B8">
          <w:rPr>
            <w:rStyle w:val="m7eme"/>
          </w:rPr>
          <w:t>own</w:t>
        </w:r>
      </w:ins>
      <w:ins w:id="191" w:author="Kaitlin Maciejewski" w:date="2022-12-26T20:49:00Z">
        <w:r w:rsidR="000654B8">
          <w:rPr>
            <w:rStyle w:val="m7eme"/>
          </w:rPr>
          <w:t xml:space="preserve"> selectors</w:t>
        </w:r>
      </w:ins>
      <w:ins w:id="192" w:author="Kaitlin Maciejewski" w:date="2022-12-24T11:49:00Z">
        <w:r w:rsidR="3C4BE7BB" w:rsidRPr="341154C8">
          <w:rPr>
            <w:rStyle w:val="m7eme"/>
          </w:rPr>
          <w:t xml:space="preserve"> allow users to </w:t>
        </w:r>
      </w:ins>
      <w:ins w:id="193" w:author="Kaitlin Maciejewski" w:date="2022-12-26T20:50:00Z">
        <w:r w:rsidR="000654B8">
          <w:rPr>
            <w:rStyle w:val="m7eme"/>
          </w:rPr>
          <w:t>filter</w:t>
        </w:r>
      </w:ins>
      <w:ins w:id="194" w:author="Kaitlin Maciejewski" w:date="2022-12-26T20:45:00Z">
        <w:r w:rsidR="000654B8">
          <w:rPr>
            <w:rStyle w:val="m7eme"/>
          </w:rPr>
          <w:t xml:space="preserve"> </w:t>
        </w:r>
      </w:ins>
      <w:ins w:id="195" w:author="Kaitlin Maciejewski" w:date="2022-12-24T11:49:00Z">
        <w:del w:id="196" w:author="Maciejewski, Kaitlin" w:date="2022-12-27T01:40:00Z">
          <w:r w:rsidR="004C570D" w:rsidRPr="341154C8" w:rsidDel="3C4BE7BB">
            <w:rPr>
              <w:rStyle w:val="m7eme"/>
            </w:rPr>
            <w:delText xml:space="preserve">study characteristics of interest, such as </w:delText>
          </w:r>
        </w:del>
        <w:r w:rsidR="3C4BE7BB" w:rsidRPr="341154C8">
          <w:rPr>
            <w:rStyle w:val="m7eme"/>
          </w:rPr>
          <w:t>study types</w:t>
        </w:r>
      </w:ins>
      <w:ins w:id="197" w:author="Kaitlin Maciejewski" w:date="2022-12-26T20:50:00Z">
        <w:r w:rsidR="000654B8">
          <w:rPr>
            <w:rStyle w:val="m7eme"/>
          </w:rPr>
          <w:t xml:space="preserve"> of interest, including</w:t>
        </w:r>
      </w:ins>
      <w:ins w:id="198" w:author="Kaitlin Maciejewski" w:date="2022-12-24T11:49:00Z">
        <w:r w:rsidR="3C4BE7BB" w:rsidRPr="341154C8">
          <w:rPr>
            <w:rStyle w:val="m7eme"/>
          </w:rPr>
          <w:t xml:space="preserve"> studies that require reporting. </w:t>
        </w:r>
      </w:ins>
      <w:del w:id="199" w:author="Kaitlin Maciejewski" w:date="2022-12-24T11:40:00Z">
        <w:r w:rsidR="004C570D" w:rsidRPr="341154C8" w:rsidDel="36EC052E">
          <w:rPr>
            <w:rStyle w:val="m7eme"/>
          </w:rPr>
          <w:delText xml:space="preserve"> </w:delText>
        </w:r>
      </w:del>
      <w:proofErr w:type="spellStart"/>
      <w:ins w:id="200" w:author="Kaitlin Maciejewski" w:date="2022-12-24T11:40:00Z">
        <w:r w:rsidR="65CF0EEB" w:rsidRPr="341154C8">
          <w:rPr>
            <w:rStyle w:val="m7eme"/>
          </w:rPr>
          <w:t>Plotly</w:t>
        </w:r>
        <w:proofErr w:type="spellEnd"/>
        <w:r w:rsidR="65CF0EEB" w:rsidRPr="341154C8">
          <w:rPr>
            <w:rStyle w:val="m7eme"/>
          </w:rPr>
          <w:t xml:space="preserve"> line plots show interactive metrics</w:t>
        </w:r>
      </w:ins>
      <w:ins w:id="201" w:author="Kaitlin Maciejewski" w:date="2022-12-24T11:41:00Z">
        <w:r w:rsidR="65CF0EEB" w:rsidRPr="341154C8">
          <w:rPr>
            <w:rStyle w:val="m7eme"/>
          </w:rPr>
          <w:t xml:space="preserve"> for study registration and results </w:t>
        </w:r>
        <w:commentRangeStart w:id="202"/>
        <w:commentRangeStart w:id="203"/>
        <w:del w:id="204" w:author="Maciejewski, Kaitlin" w:date="2022-12-27T01:39:00Z">
          <w:r w:rsidR="004C570D" w:rsidRPr="341154C8" w:rsidDel="65CF0EEB">
            <w:rPr>
              <w:rStyle w:val="m7eme"/>
            </w:rPr>
            <w:delText>[such as av</w:delText>
          </w:r>
          <w:commentRangeStart w:id="205"/>
          <w:r w:rsidR="004C570D" w:rsidRPr="341154C8" w:rsidDel="65CF0EEB">
            <w:rPr>
              <w:rStyle w:val="m7eme"/>
            </w:rPr>
            <w:delText xml:space="preserve">erage number of days to publish, </w:delText>
          </w:r>
        </w:del>
      </w:ins>
      <w:ins w:id="206" w:author="Kaitlin Maciejewski" w:date="2022-12-24T11:42:00Z">
        <w:del w:id="207" w:author="Maciejewski, Kaitlin" w:date="2022-12-27T01:39:00Z">
          <w:r w:rsidR="004C570D" w:rsidRPr="341154C8" w:rsidDel="65CF0EEB">
            <w:rPr>
              <w:rStyle w:val="m7eme"/>
            </w:rPr>
            <w:delText xml:space="preserve">submission </w:delText>
          </w:r>
        </w:del>
      </w:ins>
      <w:ins w:id="208" w:author="Kaitlin Maciejewski" w:date="2022-12-24T11:41:00Z">
        <w:del w:id="209" w:author="Maciejewski, Kaitlin" w:date="2022-12-27T01:39:00Z">
          <w:r w:rsidR="004C570D" w:rsidRPr="341154C8" w:rsidDel="65CF0EEB">
            <w:rPr>
              <w:rStyle w:val="m7eme"/>
            </w:rPr>
            <w:delText xml:space="preserve">success within </w:delText>
          </w:r>
        </w:del>
      </w:ins>
      <w:ins w:id="210" w:author="Kaitlin Maciejewski" w:date="2022-12-24T11:42:00Z">
        <w:del w:id="211" w:author="Maciejewski, Kaitlin" w:date="2022-12-27T01:39:00Z">
          <w:r w:rsidR="004C570D" w:rsidRPr="341154C8" w:rsidDel="65CF0EEB">
            <w:rPr>
              <w:rStyle w:val="m7eme"/>
            </w:rPr>
            <w:delText>2 tries, and time</w:delText>
          </w:r>
        </w:del>
      </w:ins>
      <w:ins w:id="212" w:author="Kaitlin Maciejewski" w:date="2022-12-24T11:41:00Z">
        <w:del w:id="213" w:author="Maciejewski, Kaitlin" w:date="2022-12-27T01:39:00Z">
          <w:r w:rsidR="004C570D" w:rsidRPr="341154C8" w:rsidDel="65CF0EEB">
            <w:rPr>
              <w:rStyle w:val="m7eme"/>
            </w:rPr>
            <w:delText xml:space="preserve"> </w:delText>
          </w:r>
        </w:del>
      </w:ins>
      <w:ins w:id="214" w:author="Kaitlin Maciejewski" w:date="2022-12-24T11:42:00Z">
        <w:del w:id="215" w:author="Maciejewski, Kaitlin" w:date="2022-12-27T01:39:00Z">
          <w:r w:rsidR="004C570D" w:rsidRPr="341154C8" w:rsidDel="65CF0EEB">
            <w:rPr>
              <w:rStyle w:val="m7eme"/>
            </w:rPr>
            <w:delText>to submit results</w:delText>
          </w:r>
          <w:r w:rsidR="004C570D" w:rsidRPr="341154C8" w:rsidDel="3C4BE7BB">
            <w:rPr>
              <w:rStyle w:val="m7eme"/>
            </w:rPr>
            <w:delText>]</w:delText>
          </w:r>
        </w:del>
      </w:ins>
      <w:commentRangeEnd w:id="202"/>
      <w:r w:rsidR="004C570D">
        <w:rPr>
          <w:rStyle w:val="CommentReference"/>
        </w:rPr>
        <w:commentReference w:id="202"/>
      </w:r>
      <w:commentRangeEnd w:id="203"/>
      <w:r w:rsidR="004C570D">
        <w:rPr>
          <w:rStyle w:val="CommentReference"/>
        </w:rPr>
        <w:commentReference w:id="203"/>
      </w:r>
      <w:ins w:id="216" w:author="Kaitlin Maciejewski" w:date="2022-12-24T11:43:00Z">
        <w:r w:rsidR="3C4BE7BB" w:rsidRPr="341154C8">
          <w:rPr>
            <w:rStyle w:val="m7eme"/>
          </w:rPr>
          <w:t xml:space="preserve">. </w:t>
        </w:r>
      </w:ins>
    </w:p>
    <w:p w14:paraId="17E9C94B" w14:textId="5FBA76AE" w:rsidR="00391378" w:rsidRDefault="000654B8" w:rsidP="00466B4A">
      <w:pPr>
        <w:rPr>
          <w:ins w:id="217" w:author="Kaitlin Maciejewski" w:date="2022-12-24T11:39:00Z"/>
          <w:rStyle w:val="m7eme"/>
        </w:rPr>
      </w:pPr>
      <w:ins w:id="218" w:author="Kaitlin Maciejewski" w:date="2022-12-26T20:52:00Z">
        <w:r>
          <w:rPr>
            <w:rStyle w:val="m7eme"/>
          </w:rPr>
          <w:t>Downloads include retrospective report as displayed in the dashboard</w:t>
        </w:r>
      </w:ins>
      <w:ins w:id="219" w:author="Kaitlin Maciejewski" w:date="2022-12-26T20:53:00Z">
        <w:r>
          <w:rPr>
            <w:rStyle w:val="m7eme"/>
          </w:rPr>
          <w:t>;</w:t>
        </w:r>
      </w:ins>
      <w:ins w:id="220" w:author="Kaitlin Maciejewski" w:date="2022-12-26T20:52:00Z">
        <w:r>
          <w:rPr>
            <w:rStyle w:val="m7eme"/>
          </w:rPr>
          <w:t xml:space="preserve"> prospective results</w:t>
        </w:r>
      </w:ins>
      <w:ins w:id="221" w:author="Kaitlin Maciejewski" w:date="2022-12-26T20:53:00Z">
        <w:r>
          <w:rPr>
            <w:rStyle w:val="m7eme"/>
          </w:rPr>
          <w:t xml:space="preserve">, including NIH-defined clinical trials, due in next quarter; </w:t>
        </w:r>
        <w:r w:rsidR="00466B4A">
          <w:rPr>
            <w:rStyle w:val="m7eme"/>
          </w:rPr>
          <w:t xml:space="preserve">and a file with parsed contact </w:t>
        </w:r>
      </w:ins>
      <w:ins w:id="222" w:author="Kaitlin Maciejewski" w:date="2022-12-26T20:54:00Z">
        <w:r w:rsidR="00466B4A">
          <w:rPr>
            <w:rStyle w:val="m7eme"/>
          </w:rPr>
          <w:t>information to plan compliance activity.</w:t>
        </w:r>
      </w:ins>
      <w:ins w:id="223" w:author="Kaitlin Maciejewski" w:date="2022-12-24T11:51:00Z">
        <w:r w:rsidR="3C4BE7BB" w:rsidRPr="341154C8">
          <w:rPr>
            <w:rStyle w:val="m7eme"/>
          </w:rPr>
          <w:t xml:space="preserve"> The conductor package </w:t>
        </w:r>
      </w:ins>
      <w:ins w:id="224" w:author="Kaitlin Maciejewski" w:date="2022-12-26T20:46:00Z">
        <w:r>
          <w:rPr>
            <w:rStyle w:val="m7eme"/>
          </w:rPr>
          <w:t>is</w:t>
        </w:r>
      </w:ins>
      <w:ins w:id="225" w:author="Kaitlin Maciejewski" w:date="2022-12-24T11:51:00Z">
        <w:r w:rsidR="3C4BE7BB" w:rsidRPr="341154C8">
          <w:rPr>
            <w:rStyle w:val="m7eme"/>
          </w:rPr>
          <w:t xml:space="preserve"> used to create a step-by-step </w:t>
        </w:r>
      </w:ins>
      <w:ins w:id="226" w:author="Kaitlin Maciejewski" w:date="2022-12-26T20:47:00Z">
        <w:r>
          <w:rPr>
            <w:rStyle w:val="m7eme"/>
          </w:rPr>
          <w:t>tour</w:t>
        </w:r>
      </w:ins>
      <w:ins w:id="227" w:author="Kaitlin Maciejewski" w:date="2022-12-24T11:51:00Z">
        <w:r w:rsidR="3C4BE7BB" w:rsidRPr="341154C8">
          <w:rPr>
            <w:rStyle w:val="m7eme"/>
          </w:rPr>
          <w:t xml:space="preserve"> </w:t>
        </w:r>
      </w:ins>
      <w:ins w:id="228" w:author="Kaitlin Maciejewski" w:date="2022-12-24T11:52:00Z">
        <w:r w:rsidR="3C4BE7BB" w:rsidRPr="341154C8">
          <w:rPr>
            <w:rStyle w:val="m7eme"/>
          </w:rPr>
          <w:t>for users</w:t>
        </w:r>
      </w:ins>
      <w:ins w:id="229" w:author="Kaitlin Maciejewski" w:date="2022-12-26T20:48:00Z">
        <w:r>
          <w:rPr>
            <w:rStyle w:val="m7eme"/>
          </w:rPr>
          <w:t xml:space="preserve"> upon opening the dashboard</w:t>
        </w:r>
      </w:ins>
      <w:ins w:id="230" w:author="Kaitlin Maciejewski" w:date="2022-12-24T11:52:00Z">
        <w:r w:rsidR="3C4BE7BB" w:rsidRPr="341154C8">
          <w:rPr>
            <w:rStyle w:val="m7eme"/>
          </w:rPr>
          <w:t xml:space="preserve">, and other packages including </w:t>
        </w:r>
        <w:proofErr w:type="spellStart"/>
        <w:r w:rsidR="3C4BE7BB" w:rsidRPr="341154C8">
          <w:rPr>
            <w:rStyle w:val="m7eme"/>
          </w:rPr>
          <w:t>shinyjs</w:t>
        </w:r>
        <w:proofErr w:type="spellEnd"/>
        <w:r w:rsidR="3C4BE7BB" w:rsidRPr="341154C8">
          <w:rPr>
            <w:rStyle w:val="m7eme"/>
          </w:rPr>
          <w:t xml:space="preserve">, </w:t>
        </w:r>
        <w:proofErr w:type="spellStart"/>
        <w:r w:rsidR="3C4BE7BB" w:rsidRPr="341154C8">
          <w:rPr>
            <w:rStyle w:val="m7eme"/>
          </w:rPr>
          <w:t>shinybusy</w:t>
        </w:r>
        <w:proofErr w:type="spellEnd"/>
        <w:r w:rsidR="3C4BE7BB" w:rsidRPr="341154C8">
          <w:rPr>
            <w:rStyle w:val="m7eme"/>
          </w:rPr>
          <w:t xml:space="preserve">, and </w:t>
        </w:r>
        <w:proofErr w:type="spellStart"/>
        <w:r w:rsidR="3C4BE7BB" w:rsidRPr="341154C8">
          <w:rPr>
            <w:rStyle w:val="m7eme"/>
          </w:rPr>
          <w:t>shinyFeedback</w:t>
        </w:r>
        <w:proofErr w:type="spellEnd"/>
        <w:r w:rsidR="3C4BE7BB" w:rsidRPr="341154C8">
          <w:rPr>
            <w:rStyle w:val="m7eme"/>
          </w:rPr>
          <w:t xml:space="preserve"> were used to increase </w:t>
        </w:r>
      </w:ins>
      <w:ins w:id="231" w:author="Kaitlin Maciejewski" w:date="2022-12-26T20:47:00Z">
        <w:r w:rsidRPr="341154C8">
          <w:rPr>
            <w:rStyle w:val="m7eme"/>
          </w:rPr>
          <w:t>usability</w:t>
        </w:r>
      </w:ins>
      <w:ins w:id="232" w:author="Kaitlin Maciejewski" w:date="2022-12-24T11:52:00Z">
        <w:r w:rsidR="3C4BE7BB" w:rsidRPr="341154C8">
          <w:rPr>
            <w:rStyle w:val="m7eme"/>
          </w:rPr>
          <w:t>.</w:t>
        </w:r>
      </w:ins>
      <w:commentRangeEnd w:id="205"/>
      <w:r w:rsidR="004C570D">
        <w:rPr>
          <w:rStyle w:val="CommentReference"/>
        </w:rPr>
        <w:commentReference w:id="205"/>
      </w:r>
    </w:p>
    <w:p w14:paraId="63D5DAA3" w14:textId="693DF643" w:rsidR="004C570D" w:rsidDel="00A731AE" w:rsidRDefault="00EA7126">
      <w:pPr>
        <w:rPr>
          <w:del w:id="233" w:author="Kaitlin Maciejewski" w:date="2022-12-24T11:47:00Z"/>
          <w:rStyle w:val="m7eme"/>
        </w:rPr>
      </w:pPr>
      <w:ins w:id="234" w:author="Kaitlin Maciejewski" w:date="2022-12-24T11:53:00Z">
        <w:r w:rsidRPr="00EA7126">
          <w:rPr>
            <w:rStyle w:val="m7eme"/>
            <w:highlight w:val="yellow"/>
            <w:rPrChange w:id="235" w:author="Kaitlin Maciejewski" w:date="2022-12-24T11:53:00Z">
              <w:rPr>
                <w:rStyle w:val="m7eme"/>
              </w:rPr>
            </w:rPrChange>
          </w:rPr>
          <w:t>[2</w:t>
        </w:r>
      </w:ins>
      <w:ins w:id="236" w:author="Kaitlin Maciejewski" w:date="2022-12-26T20:54:00Z">
        <w:r w:rsidR="00466B4A">
          <w:rPr>
            <w:rStyle w:val="m7eme"/>
            <w:highlight w:val="yellow"/>
          </w:rPr>
          <w:t>49</w:t>
        </w:r>
      </w:ins>
      <w:ins w:id="237" w:author="Kaitlin Maciejewski" w:date="2022-12-24T11:53:00Z">
        <w:r w:rsidRPr="00EA7126">
          <w:rPr>
            <w:rStyle w:val="m7eme"/>
            <w:highlight w:val="yellow"/>
            <w:rPrChange w:id="238" w:author="Kaitlin Maciejewski" w:date="2022-12-24T11:53:00Z">
              <w:rPr>
                <w:rStyle w:val="m7eme"/>
              </w:rPr>
            </w:rPrChange>
          </w:rPr>
          <w:t>/250]</w:t>
        </w:r>
      </w:ins>
      <w:del w:id="239" w:author="Kaitlin Maciejewski" w:date="2022-12-24T11:47:00Z">
        <w:r w:rsidR="00E374EC" w:rsidRPr="00EA7126" w:rsidDel="00A731AE">
          <w:rPr>
            <w:rStyle w:val="m7eme"/>
            <w:highlight w:val="yellow"/>
            <w:rPrChange w:id="240" w:author="Kaitlin Maciejewski" w:date="2022-12-24T11:53:00Z">
              <w:rPr>
                <w:rStyle w:val="m7eme"/>
              </w:rPr>
            </w:rPrChange>
          </w:rPr>
          <w:delText xml:space="preserve">A user can track compliance with registration (success within 2 tries), number of studies registered over time, and average time to register. Similar metrics are generated for results, with the addition of compliance with reporting within 12-months after study completion. Reports are available to download as well, including reports of past performance, </w:delText>
        </w:r>
        <w:r w:rsidR="0045759D" w:rsidRPr="00EA7126" w:rsidDel="00A731AE">
          <w:rPr>
            <w:rStyle w:val="m7eme"/>
            <w:highlight w:val="yellow"/>
            <w:rPrChange w:id="241" w:author="Kaitlin Maciejewski" w:date="2022-12-24T11:53:00Z">
              <w:rPr>
                <w:rStyle w:val="m7eme"/>
              </w:rPr>
            </w:rPrChange>
          </w:rPr>
          <w:delText>future updates or results due in the next 3-months, and an excel file with contact information for results that “will be due” to assist in contacting investigators. The dashboard allows a user to specify date range of interest, aggregation (month, quarter, half-year), and study types.</w:delText>
        </w:r>
      </w:del>
    </w:p>
    <w:p w14:paraId="5CAFE35A" w14:textId="1F2893F6" w:rsidR="00391378" w:rsidDel="00A731AE" w:rsidRDefault="00C2569C">
      <w:pPr>
        <w:rPr>
          <w:ins w:id="242" w:author="Kaitlin Maciejewski" w:date="2022-12-24T11:34:00Z"/>
          <w:del w:id="243" w:author="Kaitlin Maciejewski" w:date="2022-12-24T11:52:00Z"/>
          <w:rStyle w:val="m7eme"/>
        </w:rPr>
      </w:pPr>
      <w:del w:id="244" w:author="Kaitlin Maciejewski" w:date="2022-12-24T11:52:00Z">
        <w:r w:rsidDel="00A731AE">
          <w:rPr>
            <w:rStyle w:val="m7eme"/>
          </w:rPr>
          <w:delText xml:space="preserve">[KM needs to review dashboard to work on this] The dashboard was </w:delText>
        </w:r>
        <w:r w:rsidRPr="00A731AE" w:rsidDel="00A731AE">
          <w:rPr>
            <w:rStyle w:val="m7eme"/>
            <w:highlight w:val="yellow"/>
          </w:rPr>
          <w:delText>built</w:delText>
        </w:r>
        <w:r w:rsidDel="00A731AE">
          <w:rPr>
            <w:rStyle w:val="m7eme"/>
          </w:rPr>
          <w:delText xml:space="preserve"> using dplyr, [etc]. For usability, the [tour package – find name] was utilized.</w:delText>
        </w:r>
      </w:del>
      <w:ins w:id="245" w:author="Kaitlin Maciejewski" w:date="2022-12-24T11:34:00Z">
        <w:del w:id="246" w:author="Kaitlin Maciejewski" w:date="2022-12-24T11:52:00Z">
          <w:r w:rsidR="00391378" w:rsidDel="00A731AE">
            <w:rPr>
              <w:rStyle w:val="m7eme"/>
            </w:rPr>
            <w:delText>The data that administrators can download from the Protocol Registration and Results System (PRS) is not simple to utilize for tracking. [example of how yale was doing it??] There are few resources to assist in tracking reporting status, and none which are freely available (or easy to use…?).  In the current system, NIH-applicable clinical trials are not flagged in “overdue”.</w:delText>
          </w:r>
        </w:del>
      </w:ins>
    </w:p>
    <w:p w14:paraId="53857767" w14:textId="039162A5" w:rsidR="00391378" w:rsidDel="00A731AE" w:rsidRDefault="00391378">
      <w:pPr>
        <w:rPr>
          <w:del w:id="247" w:author="Kaitlin Maciejewski" w:date="2022-12-24T11:52:00Z"/>
          <w:rStyle w:val="m7eme"/>
        </w:rPr>
      </w:pPr>
    </w:p>
    <w:p w14:paraId="57B142D9" w14:textId="7B81F907" w:rsidR="00850B50" w:rsidDel="00A731AE" w:rsidRDefault="00850B50">
      <w:pPr>
        <w:rPr>
          <w:del w:id="248" w:author="Kaitlin Maciejewski" w:date="2022-12-24T11:52:00Z"/>
          <w:rStyle w:val="m7eme"/>
        </w:rPr>
      </w:pPr>
    </w:p>
    <w:p w14:paraId="2D7C64A6" w14:textId="396BF407" w:rsidR="00850B50" w:rsidDel="00A731AE" w:rsidRDefault="00850B50">
      <w:pPr>
        <w:rPr>
          <w:del w:id="249" w:author="Kaitlin Maciejewski" w:date="2022-12-24T11:52:00Z"/>
        </w:rPr>
        <w:pPrChange w:id="250" w:author="Kaitlin Maciejewski" w:date="2022-12-24T11:52:00Z">
          <w:pPr>
            <w:pStyle w:val="ListParagraph"/>
            <w:numPr>
              <w:numId w:val="3"/>
            </w:numPr>
            <w:ind w:hanging="360"/>
          </w:pPr>
        </w:pPrChange>
      </w:pPr>
      <w:del w:id="251" w:author="Kaitlin Maciejewski" w:date="2022-12-24T11:52:00Z">
        <w:r w:rsidDel="00A731AE">
          <w:delText>Low-cost solution that utilizes info from PRS</w:delText>
        </w:r>
      </w:del>
    </w:p>
    <w:p w14:paraId="4D865BFC" w14:textId="21CFD982" w:rsidR="00850B50" w:rsidRPr="00850B50" w:rsidDel="00A731AE" w:rsidRDefault="00850B50">
      <w:pPr>
        <w:rPr>
          <w:del w:id="252" w:author="Kaitlin Maciejewski" w:date="2022-12-24T11:52:00Z"/>
          <w:highlight w:val="yellow"/>
        </w:rPr>
        <w:pPrChange w:id="253" w:author="Kaitlin Maciejewski" w:date="2022-12-24T11:52:00Z">
          <w:pPr>
            <w:pStyle w:val="ListParagraph"/>
            <w:numPr>
              <w:numId w:val="3"/>
            </w:numPr>
            <w:ind w:hanging="360"/>
          </w:pPr>
        </w:pPrChange>
      </w:pPr>
      <w:del w:id="254" w:author="Kaitlin Maciejewski" w:date="2022-12-24T11:52:00Z">
        <w:r w:rsidRPr="00850B50" w:rsidDel="00A731AE">
          <w:rPr>
            <w:highlight w:val="yellow"/>
          </w:rPr>
          <w:delText>Help ID FDAA and NIH guidelines – which current system doesn’t do</w:delText>
        </w:r>
      </w:del>
    </w:p>
    <w:p w14:paraId="38735E49" w14:textId="27B60CA7" w:rsidR="00EF3F8E" w:rsidDel="00A731AE" w:rsidRDefault="00850B50">
      <w:pPr>
        <w:rPr>
          <w:del w:id="255" w:author="Kaitlin Maciejewski" w:date="2022-12-24T11:52:00Z"/>
          <w:highlight w:val="yellow"/>
        </w:rPr>
        <w:pPrChange w:id="256" w:author="Kaitlin Maciejewski" w:date="2022-12-24T11:52:00Z">
          <w:pPr>
            <w:pStyle w:val="ListParagraph"/>
            <w:numPr>
              <w:ilvl w:val="1"/>
              <w:numId w:val="3"/>
            </w:numPr>
            <w:ind w:left="1440" w:hanging="360"/>
          </w:pPr>
        </w:pPrChange>
      </w:pPr>
      <w:del w:id="257" w:author="Kaitlin Maciejewski" w:date="2022-12-24T11:52:00Z">
        <w:r w:rsidRPr="00850B50" w:rsidDel="00A731AE">
          <w:rPr>
            <w:highlight w:val="yellow"/>
          </w:rPr>
          <w:delText>(overdue NIH won’t show in regular system)</w:delText>
        </w:r>
      </w:del>
    </w:p>
    <w:p w14:paraId="728C263E" w14:textId="0E102E0D" w:rsidR="00EF3F8E" w:rsidRPr="00EF3F8E" w:rsidRDefault="00EF3F8E">
      <w:pPr>
        <w:pPrChange w:id="258" w:author="Kaitlin Maciejewski" w:date="2022-12-24T11:52:00Z">
          <w:pPr>
            <w:pStyle w:val="ListParagraph"/>
            <w:numPr>
              <w:numId w:val="3"/>
            </w:numPr>
            <w:ind w:hanging="360"/>
          </w:pPr>
        </w:pPrChange>
      </w:pPr>
      <w:del w:id="259" w:author="Kaitlin Maciejewski" w:date="2022-12-24T11:52:00Z">
        <w:r w:rsidRPr="00EF3F8E" w:rsidDel="00A731AE">
          <w:delText>Help plan and do better job to meet compliance</w:delText>
        </w:r>
      </w:del>
    </w:p>
    <w:sectPr w:rsidR="00EF3F8E" w:rsidRPr="00EF3F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5" w:author="Kaitlin Maciejewski" w:date="2022-12-24T11:35:00Z" w:initials="KM">
    <w:p w14:paraId="50E61C1F" w14:textId="77777777" w:rsidR="00391378" w:rsidRDefault="00391378" w:rsidP="00E8600C">
      <w:r>
        <w:rPr>
          <w:rStyle w:val="CommentReference"/>
        </w:rPr>
        <w:annotationRef/>
      </w:r>
      <w:r>
        <w:rPr>
          <w:sz w:val="20"/>
          <w:szCs w:val="20"/>
        </w:rPr>
        <w:t>Better name??</w:t>
      </w:r>
    </w:p>
    <w:p w14:paraId="61FC9CE8" w14:textId="77777777" w:rsidR="00391378" w:rsidRDefault="00391378" w:rsidP="00E8600C"/>
  </w:comment>
  <w:comment w:id="166" w:author="Reynolds, Jesse" w:date="2022-12-26T09:22:00Z" w:initials="RJ">
    <w:p w14:paraId="1063C49A" w14:textId="73C3B551" w:rsidR="5476C29B" w:rsidRDefault="5476C29B">
      <w:pPr>
        <w:pStyle w:val="CommentText"/>
      </w:pPr>
      <w:r>
        <w:t>What about PRS Dashboard?</w:t>
      </w:r>
      <w:r>
        <w:rPr>
          <w:rStyle w:val="CommentReference"/>
        </w:rPr>
        <w:annotationRef/>
      </w:r>
    </w:p>
  </w:comment>
  <w:comment w:id="202" w:author="Kaitlin Maciejewski" w:date="2022-12-24T11:42:00Z" w:initials="KM">
    <w:p w14:paraId="63E33FB0" w14:textId="77777777" w:rsidR="00A731AE" w:rsidRDefault="00A731AE" w:rsidP="002F0F34">
      <w:r>
        <w:rPr>
          <w:rStyle w:val="CommentReference"/>
        </w:rPr>
        <w:annotationRef/>
      </w:r>
      <w:r>
        <w:rPr>
          <w:sz w:val="20"/>
          <w:szCs w:val="20"/>
        </w:rPr>
        <w:t>Not sure how detailed to be</w:t>
      </w:r>
    </w:p>
  </w:comment>
  <w:comment w:id="203" w:author="Reynolds, Jesse" w:date="2022-12-26T09:24:00Z" w:initials="RJ">
    <w:p w14:paraId="098CED35" w14:textId="190BCDE8" w:rsidR="5476C29B" w:rsidRDefault="5476C29B">
      <w:pPr>
        <w:pStyle w:val="CommentText"/>
      </w:pPr>
      <w:r>
        <w:t>I would say that this line could be removed for an abstract.</w:t>
      </w:r>
      <w:r>
        <w:rPr>
          <w:rStyle w:val="CommentReference"/>
        </w:rPr>
        <w:annotationRef/>
      </w:r>
    </w:p>
  </w:comment>
  <w:comment w:id="205" w:author="Reynolds, Jesse" w:date="2022-12-26T09:27:00Z" w:initials="RJ">
    <w:p w14:paraId="3FC0D46B" w14:textId="40CF180E" w:rsidR="5476C29B" w:rsidRDefault="5476C29B">
      <w:pPr>
        <w:pStyle w:val="CommentText"/>
      </w:pPr>
      <w:r>
        <w:t>You could shorten this to "a downloadable report and data file that provides information to plan compliance activity on records (including NIH defined clinical trials) in the PRS." or something like that...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FC9CE8" w15:done="0"/>
  <w15:commentEx w15:paraId="1063C49A" w15:paraIdParent="61FC9CE8" w15:done="0"/>
  <w15:commentEx w15:paraId="63E33FB0" w15:done="0"/>
  <w15:commentEx w15:paraId="098CED35" w15:paraIdParent="63E33FB0" w15:done="0"/>
  <w15:commentEx w15:paraId="3FC0D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16265" w16cex:dateUtc="2022-12-24T16:35:00Z"/>
  <w16cex:commentExtensible w16cex:durableId="4B1B0E0F" w16cex:dateUtc="2022-12-26T14:22:00Z"/>
  <w16cex:commentExtensible w16cex:durableId="27516442" w16cex:dateUtc="2022-12-24T16:42:00Z"/>
  <w16cex:commentExtensible w16cex:durableId="631E089E" w16cex:dateUtc="2022-12-26T14:24:00Z"/>
  <w16cex:commentExtensible w16cex:durableId="7807AB35" w16cex:dateUtc="2022-12-26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FC9CE8" w16cid:durableId="27516265"/>
  <w16cid:commentId w16cid:paraId="1063C49A" w16cid:durableId="4B1B0E0F"/>
  <w16cid:commentId w16cid:paraId="63E33FB0" w16cid:durableId="27516442"/>
  <w16cid:commentId w16cid:paraId="098CED35" w16cid:durableId="631E089E"/>
  <w16cid:commentId w16cid:paraId="3FC0D46B" w16cid:durableId="7807AB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EC6"/>
    <w:multiLevelType w:val="hybridMultilevel"/>
    <w:tmpl w:val="7BF84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B3468"/>
    <w:multiLevelType w:val="hybridMultilevel"/>
    <w:tmpl w:val="692C4944"/>
    <w:lvl w:ilvl="0" w:tplc="11B6C0D0">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A986C58"/>
    <w:multiLevelType w:val="hybridMultilevel"/>
    <w:tmpl w:val="692C4944"/>
    <w:lvl w:ilvl="0" w:tplc="FFFFFFFF">
      <w:start w:val="7"/>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18830811">
    <w:abstractNumId w:val="1"/>
  </w:num>
  <w:num w:numId="2" w16cid:durableId="464589082">
    <w:abstractNumId w:val="2"/>
  </w:num>
  <w:num w:numId="3" w16cid:durableId="8144486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ynolds, Jesse">
    <w15:presenceInfo w15:providerId="AD" w15:userId="S::jesse.reynolds@yale.edu::37d12ff1-d80b-4175-a9a2-b2ab1875ec1a"/>
  </w15:person>
  <w15:person w15:author="Maciejewski, Kaitlin">
    <w15:presenceInfo w15:providerId="AD" w15:userId="S::kaitlin.maciejewski@yale.edu::ec5e98c2-f0ef-4bc2-bf53-528f481c919b"/>
  </w15:person>
  <w15:person w15:author="Kaitlin Maciejewski">
    <w15:presenceInfo w15:providerId="Windows Live" w15:userId="7bf9c4509131a8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0D"/>
    <w:rsid w:val="000654B8"/>
    <w:rsid w:val="00391378"/>
    <w:rsid w:val="0045759D"/>
    <w:rsid w:val="00466B4A"/>
    <w:rsid w:val="004C570D"/>
    <w:rsid w:val="00585221"/>
    <w:rsid w:val="00667B7A"/>
    <w:rsid w:val="00766745"/>
    <w:rsid w:val="00785171"/>
    <w:rsid w:val="00850B50"/>
    <w:rsid w:val="008E44B0"/>
    <w:rsid w:val="009A5A83"/>
    <w:rsid w:val="00A731AE"/>
    <w:rsid w:val="00AC0C1C"/>
    <w:rsid w:val="00B203E4"/>
    <w:rsid w:val="00BB16E8"/>
    <w:rsid w:val="00C2569C"/>
    <w:rsid w:val="00C36D17"/>
    <w:rsid w:val="00C37E24"/>
    <w:rsid w:val="00CD5D64"/>
    <w:rsid w:val="00D87739"/>
    <w:rsid w:val="00E374EC"/>
    <w:rsid w:val="00EA7126"/>
    <w:rsid w:val="00EF3F8E"/>
    <w:rsid w:val="00F27944"/>
    <w:rsid w:val="00FF43A9"/>
    <w:rsid w:val="1101807B"/>
    <w:rsid w:val="15D6C8A4"/>
    <w:rsid w:val="341154C8"/>
    <w:rsid w:val="36EC052E"/>
    <w:rsid w:val="3C4BE7BB"/>
    <w:rsid w:val="5476C29B"/>
    <w:rsid w:val="65CF0EEB"/>
    <w:rsid w:val="73E7C8B1"/>
    <w:rsid w:val="7CD0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029F"/>
  <w15:chartTrackingRefBased/>
  <w15:docId w15:val="{BAC594B1-38B9-471E-A586-EB44BE82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4C570D"/>
  </w:style>
  <w:style w:type="paragraph" w:styleId="ListParagraph">
    <w:name w:val="List Paragraph"/>
    <w:basedOn w:val="Normal"/>
    <w:uiPriority w:val="34"/>
    <w:qFormat/>
    <w:rsid w:val="004C570D"/>
    <w:pPr>
      <w:ind w:left="720"/>
      <w:contextualSpacing/>
    </w:pPr>
  </w:style>
  <w:style w:type="character" w:styleId="Hyperlink">
    <w:name w:val="Hyperlink"/>
    <w:basedOn w:val="DefaultParagraphFont"/>
    <w:uiPriority w:val="99"/>
    <w:unhideWhenUsed/>
    <w:rsid w:val="00FF43A9"/>
    <w:rPr>
      <w:color w:val="0563C1" w:themeColor="hyperlink"/>
      <w:u w:val="single"/>
    </w:rPr>
  </w:style>
  <w:style w:type="character" w:styleId="UnresolvedMention">
    <w:name w:val="Unresolved Mention"/>
    <w:basedOn w:val="DefaultParagraphFont"/>
    <w:uiPriority w:val="99"/>
    <w:semiHidden/>
    <w:unhideWhenUsed/>
    <w:rsid w:val="00FF43A9"/>
    <w:rPr>
      <w:color w:val="605E5C"/>
      <w:shd w:val="clear" w:color="auto" w:fill="E1DFDD"/>
    </w:rPr>
  </w:style>
  <w:style w:type="character" w:customStyle="1" w:styleId="adtyne">
    <w:name w:val="adtyne"/>
    <w:basedOn w:val="DefaultParagraphFont"/>
    <w:rsid w:val="00AC0C1C"/>
  </w:style>
  <w:style w:type="paragraph" w:styleId="Revision">
    <w:name w:val="Revision"/>
    <w:hidden/>
    <w:uiPriority w:val="99"/>
    <w:semiHidden/>
    <w:rsid w:val="00585221"/>
    <w:pPr>
      <w:spacing w:after="0" w:line="240" w:lineRule="auto"/>
    </w:pPr>
  </w:style>
  <w:style w:type="character" w:styleId="CommentReference">
    <w:name w:val="annotation reference"/>
    <w:basedOn w:val="DefaultParagraphFont"/>
    <w:uiPriority w:val="99"/>
    <w:semiHidden/>
    <w:unhideWhenUsed/>
    <w:rsid w:val="00391378"/>
    <w:rPr>
      <w:sz w:val="16"/>
      <w:szCs w:val="16"/>
    </w:rPr>
  </w:style>
  <w:style w:type="paragraph" w:styleId="CommentText">
    <w:name w:val="annotation text"/>
    <w:basedOn w:val="Normal"/>
    <w:link w:val="CommentTextChar"/>
    <w:uiPriority w:val="99"/>
    <w:semiHidden/>
    <w:unhideWhenUsed/>
    <w:rsid w:val="00391378"/>
    <w:pPr>
      <w:spacing w:line="240" w:lineRule="auto"/>
    </w:pPr>
    <w:rPr>
      <w:sz w:val="20"/>
      <w:szCs w:val="20"/>
    </w:rPr>
  </w:style>
  <w:style w:type="character" w:customStyle="1" w:styleId="CommentTextChar">
    <w:name w:val="Comment Text Char"/>
    <w:basedOn w:val="DefaultParagraphFont"/>
    <w:link w:val="CommentText"/>
    <w:uiPriority w:val="99"/>
    <w:semiHidden/>
    <w:rsid w:val="00391378"/>
    <w:rPr>
      <w:sz w:val="20"/>
      <w:szCs w:val="20"/>
    </w:rPr>
  </w:style>
  <w:style w:type="paragraph" w:styleId="CommentSubject">
    <w:name w:val="annotation subject"/>
    <w:basedOn w:val="CommentText"/>
    <w:next w:val="CommentText"/>
    <w:link w:val="CommentSubjectChar"/>
    <w:uiPriority w:val="99"/>
    <w:semiHidden/>
    <w:unhideWhenUsed/>
    <w:rsid w:val="00391378"/>
    <w:rPr>
      <w:b/>
      <w:bCs/>
    </w:rPr>
  </w:style>
  <w:style w:type="character" w:customStyle="1" w:styleId="CommentSubjectChar">
    <w:name w:val="Comment Subject Char"/>
    <w:basedOn w:val="CommentTextChar"/>
    <w:link w:val="CommentSubject"/>
    <w:uiPriority w:val="99"/>
    <w:semiHidden/>
    <w:rsid w:val="003913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docs.google.com/forms/d/e/1FAIpQLScm8kOG3z8rWwO3J4zu7k1qI0-md-4yzyyyhc4ykYs0EV43ag/viewfor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Maciejewski, Kaitlin</dc:creator>
  <cp:keywords/>
  <dc:description/>
  <cp:lastModifiedBy>Kaitlin Maciejewski</cp:lastModifiedBy>
  <cp:revision>2</cp:revision>
  <dcterms:created xsi:type="dcterms:W3CDTF">2022-12-27T01:58:00Z</dcterms:created>
  <dcterms:modified xsi:type="dcterms:W3CDTF">2022-12-27T01:58:00Z</dcterms:modified>
</cp:coreProperties>
</file>